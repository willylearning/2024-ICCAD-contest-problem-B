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209B4" w14:textId="7BAD6170" w:rsidR="00557AD0" w:rsidRDefault="004D7B4E" w:rsidP="004D7B4E">
      <w:pPr>
        <w:jc w:val="center"/>
      </w:pPr>
      <w:r w:rsidRPr="004D7B4E">
        <w:rPr>
          <w:sz w:val="40"/>
          <w:szCs w:val="40"/>
        </w:rPr>
        <w:t>Power and Timing Optimization Using Multibit Flip-Flop</w:t>
      </w:r>
    </w:p>
    <w:p w14:paraId="65B244A9" w14:textId="3994D6CA" w:rsidR="000652CE" w:rsidRDefault="000652CE" w:rsidP="000652CE">
      <w:pPr>
        <w:jc w:val="center"/>
      </w:pPr>
      <w:r>
        <w:t xml:space="preserve">Sheng-Wei Yang, </w:t>
      </w:r>
      <w:r w:rsidR="009E5B14">
        <w:t xml:space="preserve">Tzu-Hsuan Chen, </w:t>
      </w:r>
      <w:proofErr w:type="spellStart"/>
      <w:r w:rsidR="009E5B14">
        <w:t>Jhih</w:t>
      </w:r>
      <w:proofErr w:type="spellEnd"/>
      <w:r w:rsidR="009E5B14">
        <w:t xml:space="preserve">-Wei Hsu, </w:t>
      </w:r>
      <w:r w:rsidR="00EB7F57">
        <w:t xml:space="preserve">Ting Wei Li, </w:t>
      </w:r>
      <w:r w:rsidR="00542236">
        <w:rPr>
          <w:rFonts w:hint="eastAsia"/>
        </w:rPr>
        <w:t xml:space="preserve">Cindy </w:t>
      </w:r>
      <w:r w:rsidR="00DA7E57">
        <w:rPr>
          <w:rFonts w:hint="eastAsia"/>
        </w:rPr>
        <w:t>Chin-Fang</w:t>
      </w:r>
      <w:r>
        <w:t xml:space="preserve"> Shen</w:t>
      </w:r>
      <w:r w:rsidR="00934EE3">
        <w:t xml:space="preserve"> </w:t>
      </w:r>
    </w:p>
    <w:p w14:paraId="1947CB9E" w14:textId="3F2D9969" w:rsidR="00934EE3" w:rsidRDefault="00934EE3" w:rsidP="000652CE">
      <w:pPr>
        <w:jc w:val="center"/>
        <w:rPr>
          <w:sz w:val="32"/>
          <w:szCs w:val="32"/>
        </w:rPr>
      </w:pPr>
      <w:r>
        <w:t>Synopsys, Inc.</w:t>
      </w:r>
    </w:p>
    <w:p w14:paraId="257DD6BE" w14:textId="0CC7BD35" w:rsidR="00A760C5" w:rsidRDefault="00A760C5">
      <w:pPr>
        <w:rPr>
          <w:sz w:val="32"/>
          <w:szCs w:val="32"/>
        </w:rPr>
      </w:pPr>
      <w:r>
        <w:rPr>
          <w:sz w:val="32"/>
          <w:szCs w:val="32"/>
        </w:rPr>
        <w:t>0. Revision History</w:t>
      </w:r>
    </w:p>
    <w:p w14:paraId="471FF90C" w14:textId="77496247" w:rsidR="002E02E1" w:rsidRDefault="002E02E1" w:rsidP="00B95805">
      <w:pPr>
        <w:rPr>
          <w:rFonts w:hint="eastAsia"/>
        </w:rPr>
      </w:pPr>
      <w:bookmarkStart w:id="0" w:name="OLE_LINK42"/>
      <w:bookmarkStart w:id="1" w:name="OLE_LINK14"/>
      <w:bookmarkStart w:id="2" w:name="OLE_LINK1"/>
      <w:r>
        <w:rPr>
          <w:rFonts w:hint="eastAsia"/>
        </w:rPr>
        <w:t>2024-05-10</w:t>
      </w:r>
      <w:r>
        <w:tab/>
      </w:r>
      <w:r>
        <w:rPr>
          <w:rFonts w:hint="eastAsia"/>
        </w:rPr>
        <w:t>-</w:t>
      </w:r>
      <w:r>
        <w:tab/>
      </w:r>
      <w:r>
        <w:rPr>
          <w:rFonts w:hint="eastAsia"/>
        </w:rPr>
        <w:t xml:space="preserve">Sixth Revision. </w:t>
      </w:r>
      <w:r w:rsidR="00B83D18">
        <w:rPr>
          <w:rFonts w:hint="eastAsia"/>
        </w:rPr>
        <w:t xml:space="preserve">Revised timing calculation example. </w:t>
      </w:r>
    </w:p>
    <w:p w14:paraId="2C0BFB95" w14:textId="2C76080F" w:rsidR="00632B0E" w:rsidRDefault="00632B0E" w:rsidP="00B95805">
      <w:r>
        <w:rPr>
          <w:rFonts w:hint="eastAsia"/>
        </w:rPr>
        <w:t>2024-05-05</w:t>
      </w:r>
      <w:r>
        <w:tab/>
      </w:r>
      <w:r>
        <w:rPr>
          <w:rFonts w:hint="eastAsia"/>
        </w:rPr>
        <w:t>-</w:t>
      </w:r>
      <w:r>
        <w:tab/>
      </w:r>
      <w:r>
        <w:rPr>
          <w:rFonts w:hint="eastAsia"/>
        </w:rPr>
        <w:t>Fifth Revision. Added banking and debanking criteria</w:t>
      </w:r>
      <w:r w:rsidR="002C1D1C">
        <w:rPr>
          <w:rFonts w:hint="eastAsia"/>
        </w:rPr>
        <w:t>.</w:t>
      </w:r>
      <w:r w:rsidR="008374EB">
        <w:rPr>
          <w:rFonts w:hint="eastAsia"/>
        </w:rPr>
        <w:t xml:space="preserve"> Revised example. </w:t>
      </w:r>
    </w:p>
    <w:p w14:paraId="4DBF03BD" w14:textId="56057FFD" w:rsidR="00B95805" w:rsidRDefault="00B95805" w:rsidP="00B95805">
      <w:r>
        <w:t>2024-04-2</w:t>
      </w:r>
      <w:r w:rsidR="002C5346">
        <w:t>8</w:t>
      </w:r>
      <w:r>
        <w:tab/>
        <w:t>-</w:t>
      </w:r>
      <w:r>
        <w:tab/>
        <w:t xml:space="preserve">Fourth Revision. </w:t>
      </w:r>
    </w:p>
    <w:p w14:paraId="1CE12589" w14:textId="7E9E90E2" w:rsidR="00B40B8F" w:rsidRDefault="00B40B8F">
      <w:r>
        <w:t>2024-04-14</w:t>
      </w:r>
      <w:r w:rsidR="005302BB">
        <w:tab/>
        <w:t>-</w:t>
      </w:r>
      <w:r w:rsidR="005302BB">
        <w:tab/>
        <w:t xml:space="preserve">Third Revision. </w:t>
      </w:r>
    </w:p>
    <w:p w14:paraId="64E04E1C" w14:textId="326D0EE5" w:rsidR="00621153" w:rsidRDefault="00621153">
      <w:bookmarkStart w:id="3" w:name="OLE_LINK16"/>
      <w:bookmarkEnd w:id="0"/>
      <w:r>
        <w:t>2024-02-</w:t>
      </w:r>
      <w:r w:rsidR="00FB0815">
        <w:t>14</w:t>
      </w:r>
      <w:r>
        <w:tab/>
        <w:t>-</w:t>
      </w:r>
      <w:r>
        <w:tab/>
        <w:t>Second Revision</w:t>
      </w:r>
      <w:r w:rsidR="000C1830">
        <w:t xml:space="preserve">. </w:t>
      </w:r>
      <w:r w:rsidR="00FB0815">
        <w:t>Add</w:t>
      </w:r>
      <w:r w:rsidR="000C1830">
        <w:t xml:space="preserve">ed </w:t>
      </w:r>
      <w:r w:rsidR="00FB0815">
        <w:t xml:space="preserve">the definition of ‘displacement’ and </w:t>
      </w:r>
      <w:proofErr w:type="spellStart"/>
      <w:r w:rsidR="000C1830">
        <w:t>QpinDelay</w:t>
      </w:r>
      <w:proofErr w:type="spellEnd"/>
      <w:r w:rsidR="00FB0815">
        <w:t xml:space="preserve"> with </w:t>
      </w:r>
      <w:bookmarkEnd w:id="3"/>
      <w:r w:rsidR="000C1830">
        <w:t>more pictures.</w:t>
      </w:r>
      <w:r w:rsidR="00FB0815">
        <w:t xml:space="preserve"> Also clarify the goal. </w:t>
      </w:r>
    </w:p>
    <w:bookmarkEnd w:id="1"/>
    <w:p w14:paraId="3491C1A8" w14:textId="470209A2" w:rsidR="00DB0307" w:rsidRDefault="00DB0307">
      <w:r>
        <w:t>2024-0</w:t>
      </w:r>
      <w:r w:rsidR="00FB0815">
        <w:t>2</w:t>
      </w:r>
      <w:r>
        <w:t>-</w:t>
      </w:r>
      <w:r w:rsidR="00FB0815">
        <w:t>01</w:t>
      </w:r>
      <w:r>
        <w:tab/>
        <w:t>-</w:t>
      </w:r>
      <w:r>
        <w:tab/>
        <w:t>First Major Revision</w:t>
      </w:r>
    </w:p>
    <w:p w14:paraId="51439600" w14:textId="57A66502" w:rsidR="004D7B4E" w:rsidRDefault="00A760C5">
      <w:bookmarkStart w:id="4" w:name="OLE_LINK2"/>
      <w:bookmarkEnd w:id="2"/>
      <w:r>
        <w:rPr>
          <w:sz w:val="32"/>
          <w:szCs w:val="32"/>
        </w:rPr>
        <w:t xml:space="preserve">1. </w:t>
      </w:r>
      <w:r w:rsidR="004D7B4E" w:rsidRPr="004D7B4E">
        <w:rPr>
          <w:sz w:val="32"/>
          <w:szCs w:val="32"/>
        </w:rPr>
        <w:t>Introduction</w:t>
      </w:r>
    </w:p>
    <w:bookmarkEnd w:id="4"/>
    <w:p w14:paraId="08425CDB" w14:textId="1C1BC9EE" w:rsidR="0029434E" w:rsidRDefault="00D36456">
      <w:r>
        <w:t xml:space="preserve">In modern </w:t>
      </w:r>
      <w:r w:rsidR="0029434E">
        <w:t xml:space="preserve">technology nodes, the power and area minimization has become one of the most studied topics in semiconductor industry. </w:t>
      </w:r>
      <w:r w:rsidR="001E325F">
        <w:t xml:space="preserve">One commonly applied concept is </w:t>
      </w:r>
      <w:r w:rsidR="007A0011">
        <w:t xml:space="preserve">to </w:t>
      </w:r>
      <w:r w:rsidR="00237785">
        <w:t xml:space="preserve">replace single-bit flip-flops with </w:t>
      </w:r>
      <w:r w:rsidR="001E325F">
        <w:t>multibit flip-flop</w:t>
      </w:r>
      <w:r w:rsidR="00237785">
        <w:t xml:space="preserve">s. By using one multibit flip-flop to replace multiple single-bit flip-flops, more area can be freed up in the design as one multibit flip-flop takes less area to place than the single-bit flip-flops it replaces. Furthermore, before changing single-bit flip-flops to a multibit-flip-flop, each single-bit flip-flop has its own power, ground, and clock pin connections. </w:t>
      </w:r>
      <w:r>
        <w:t xml:space="preserve">Replacing them with one multibit-flip-flop can also efficiently reduce power, ground, and clock net routing complexity. Therefore, in modern technology nodes, this technique has been widely applied and referred to as “multibit flip-flop banking”. </w:t>
      </w:r>
    </w:p>
    <w:p w14:paraId="388F42CA" w14:textId="24D1CEE3" w:rsidR="00D36456" w:rsidRDefault="00D36456">
      <w:r>
        <w:t xml:space="preserve">However, with the advance in technology nodes, timing, power, and area optimization has become a much more convoluted problem. For some timing critical nets, the original idea of multibit-flip-flop banking attempts would possibly result in worsening the timing, which </w:t>
      </w:r>
      <w:r w:rsidR="00A832FA">
        <w:t xml:space="preserve">hampers the overall optimization objective. Therefore, sometimes we </w:t>
      </w:r>
      <w:proofErr w:type="gramStart"/>
      <w:r w:rsidR="00A832FA">
        <w:t>have to</w:t>
      </w:r>
      <w:proofErr w:type="gramEnd"/>
      <w:r w:rsidR="00A832FA">
        <w:t xml:space="preserve"> divide a multibit flip-flop into several single-bit flip-flops to further optimize timing critical nets. This technique is oftentimes referred to as “multibit flip-flop debanking”. </w:t>
      </w:r>
    </w:p>
    <w:p w14:paraId="6CD6092F" w14:textId="6B63DF9E" w:rsidR="00A832FA" w:rsidRDefault="00217AAA">
      <w:r w:rsidRPr="00CA5471">
        <w:rPr>
          <w:noProof/>
        </w:rPr>
        <w:drawing>
          <wp:anchor distT="0" distB="0" distL="114300" distR="114300" simplePos="0" relativeHeight="251658241" behindDoc="0" locked="0" layoutInCell="1" allowOverlap="1" wp14:anchorId="0DA5E036" wp14:editId="6E5F2353">
            <wp:simplePos x="0" y="0"/>
            <wp:positionH relativeFrom="margin">
              <wp:posOffset>3590343</wp:posOffset>
            </wp:positionH>
            <wp:positionV relativeFrom="paragraph">
              <wp:posOffset>598805</wp:posOffset>
            </wp:positionV>
            <wp:extent cx="1528392" cy="1793875"/>
            <wp:effectExtent l="0" t="0" r="0" b="0"/>
            <wp:wrapNone/>
            <wp:docPr id="1027" name="Picture 1027" descr="A screenshot of a diagram&#10;&#10;Description automatically generated">
              <a:extLst xmlns:a="http://schemas.openxmlformats.org/drawingml/2006/main">
                <a:ext uri="{FF2B5EF4-FFF2-40B4-BE49-F238E27FC236}">
                  <a16:creationId xmlns:a16="http://schemas.microsoft.com/office/drawing/2014/main" id="{229016F8-76D8-F3CA-AEB2-53D672B823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5" descr="A screenshot of a diagram&#10;&#10;Description automatically generated">
                      <a:extLst>
                        <a:ext uri="{FF2B5EF4-FFF2-40B4-BE49-F238E27FC236}">
                          <a16:creationId xmlns:a16="http://schemas.microsoft.com/office/drawing/2014/main" id="{229016F8-76D8-F3CA-AEB2-53D672B8232E}"/>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4566" cy="1801122"/>
                    </a:xfrm>
                    <a:prstGeom prst="rect">
                      <a:avLst/>
                    </a:prstGeom>
                    <a:noFill/>
                  </pic:spPr>
                </pic:pic>
              </a:graphicData>
            </a:graphic>
            <wp14:sizeRelH relativeFrom="margin">
              <wp14:pctWidth>0</wp14:pctWidth>
            </wp14:sizeRelH>
            <wp14:sizeRelV relativeFrom="margin">
              <wp14:pctHeight>0</wp14:pctHeight>
            </wp14:sizeRelV>
          </wp:anchor>
        </w:drawing>
      </w:r>
      <w:r w:rsidRPr="00CA5471">
        <w:rPr>
          <w:noProof/>
        </w:rPr>
        <w:drawing>
          <wp:anchor distT="0" distB="0" distL="114300" distR="114300" simplePos="0" relativeHeight="251658240" behindDoc="0" locked="0" layoutInCell="1" allowOverlap="1" wp14:anchorId="15ABAA33" wp14:editId="421302CC">
            <wp:simplePos x="0" y="0"/>
            <wp:positionH relativeFrom="margin">
              <wp:posOffset>577850</wp:posOffset>
            </wp:positionH>
            <wp:positionV relativeFrom="paragraph">
              <wp:posOffset>551180</wp:posOffset>
            </wp:positionV>
            <wp:extent cx="1624719" cy="1822450"/>
            <wp:effectExtent l="0" t="0" r="0" b="6350"/>
            <wp:wrapNone/>
            <wp:docPr id="1026" name="Picture 1026" descr="A diagram of a computer program&#10;&#10;Description automatically generated">
              <a:extLst xmlns:a="http://schemas.openxmlformats.org/drawingml/2006/main">
                <a:ext uri="{FF2B5EF4-FFF2-40B4-BE49-F238E27FC236}">
                  <a16:creationId xmlns:a16="http://schemas.microsoft.com/office/drawing/2014/main" id="{9048F63C-AF2B-95C6-12B3-C1C4DBC730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4" descr="A diagram of a computer program&#10;&#10;Description automatically generated">
                      <a:extLst>
                        <a:ext uri="{FF2B5EF4-FFF2-40B4-BE49-F238E27FC236}">
                          <a16:creationId xmlns:a16="http://schemas.microsoft.com/office/drawing/2014/main" id="{9048F63C-AF2B-95C6-12B3-C1C4DBC7300A}"/>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8181" cy="1826333"/>
                    </a:xfrm>
                    <a:prstGeom prst="rect">
                      <a:avLst/>
                    </a:prstGeom>
                    <a:solidFill>
                      <a:srgbClr val="D8E3F2"/>
                    </a:solidFill>
                  </pic:spPr>
                </pic:pic>
              </a:graphicData>
            </a:graphic>
            <wp14:sizeRelH relativeFrom="margin">
              <wp14:pctWidth>0</wp14:pctWidth>
            </wp14:sizeRelH>
            <wp14:sizeRelV relativeFrom="margin">
              <wp14:pctHeight>0</wp14:pctHeight>
            </wp14:sizeRelV>
          </wp:anchor>
        </w:drawing>
      </w:r>
      <w:r w:rsidR="00A832FA">
        <w:t xml:space="preserve">In this contest problem we will simulate the multibit flip-flop banking and debanking decisions in some virtual designs as testcases so that contestants would need to take timing, power, and area objectives together to find the best possible optimization solutions for each testcase. </w:t>
      </w:r>
    </w:p>
    <w:p w14:paraId="08076B71" w14:textId="3FC16422" w:rsidR="0002377E" w:rsidRDefault="0002377E"/>
    <w:p w14:paraId="509931B0" w14:textId="77777777" w:rsidR="00CA5471" w:rsidRDefault="00CA5471"/>
    <w:p w14:paraId="25E2247F" w14:textId="77777777" w:rsidR="00CA5471" w:rsidRDefault="00CA5471"/>
    <w:p w14:paraId="01C1A00A" w14:textId="77777777" w:rsidR="00CA5471" w:rsidRDefault="00CA5471"/>
    <w:p w14:paraId="322A3C20" w14:textId="77777777" w:rsidR="00CA5471" w:rsidRDefault="00CA5471"/>
    <w:p w14:paraId="16C5904D" w14:textId="77777777" w:rsidR="00CA5471" w:rsidRDefault="00CA5471"/>
    <w:p w14:paraId="51173EC4" w14:textId="52217350" w:rsidR="00B73A43" w:rsidRDefault="004E1560" w:rsidP="009B5320">
      <w:pPr>
        <w:rPr>
          <w:kern w:val="0"/>
          <w14:ligatures w14:val="none"/>
        </w:rPr>
      </w:pPr>
      <w:bookmarkStart w:id="5" w:name="OLE_LINK3"/>
      <w:r>
        <w:rPr>
          <w:kern w:val="0"/>
          <w14:ligatures w14:val="none"/>
        </w:rPr>
        <w:t xml:space="preserve">Figure 1(a): </w:t>
      </w:r>
      <w:r w:rsidR="00B73A43">
        <w:rPr>
          <w:kern w:val="0"/>
          <w14:ligatures w14:val="none"/>
        </w:rPr>
        <w:t>A simple t</w:t>
      </w:r>
      <w:r>
        <w:rPr>
          <w:kern w:val="0"/>
          <w14:ligatures w14:val="none"/>
        </w:rPr>
        <w:t>ransistor layout</w:t>
      </w:r>
      <w:r w:rsidR="009B5320">
        <w:rPr>
          <w:kern w:val="0"/>
          <w14:ligatures w14:val="none"/>
        </w:rPr>
        <w:t xml:space="preserve"> </w:t>
      </w:r>
      <w:r w:rsidR="00B73A43">
        <w:rPr>
          <w:kern w:val="0"/>
          <w14:ligatures w14:val="none"/>
        </w:rPr>
        <w:t>of two single-bit flip-flops and one multibit flip-flop</w:t>
      </w:r>
      <w:r w:rsidR="00CB4B29">
        <w:rPr>
          <w:kern w:val="0"/>
          <w14:ligatures w14:val="none"/>
        </w:rPr>
        <w:t>.</w:t>
      </w:r>
      <w:r w:rsidR="008C6594">
        <w:rPr>
          <w:kern w:val="0"/>
          <w14:ligatures w14:val="none"/>
        </w:rPr>
        <w:t xml:space="preserve"> (left)</w:t>
      </w:r>
    </w:p>
    <w:p w14:paraId="40C58273" w14:textId="3FD58DA4" w:rsidR="009B5320" w:rsidRDefault="009B5320" w:rsidP="009B5320">
      <w:pPr>
        <w:rPr>
          <w:kern w:val="0"/>
          <w14:ligatures w14:val="none"/>
        </w:rPr>
      </w:pPr>
      <w:r>
        <w:rPr>
          <w:kern w:val="0"/>
          <w14:ligatures w14:val="none"/>
        </w:rPr>
        <w:t xml:space="preserve">Figure 1(b): </w:t>
      </w:r>
      <w:r w:rsidR="00B73A43">
        <w:rPr>
          <w:kern w:val="0"/>
          <w14:ligatures w14:val="none"/>
        </w:rPr>
        <w:t xml:space="preserve">A diagram illustrating </w:t>
      </w:r>
      <w:r w:rsidR="00CB4B29">
        <w:rPr>
          <w:kern w:val="0"/>
          <w14:ligatures w14:val="none"/>
        </w:rPr>
        <w:t>how dynamic power is reduced due to the reduction of on-chip clock tree length.</w:t>
      </w:r>
      <w:r w:rsidR="008C6594">
        <w:rPr>
          <w:kern w:val="0"/>
          <w14:ligatures w14:val="none"/>
        </w:rPr>
        <w:t xml:space="preserve"> (right)</w:t>
      </w:r>
    </w:p>
    <w:p w14:paraId="5398EC63" w14:textId="43FD3DF0" w:rsidR="00D87C63" w:rsidRDefault="004E1560" w:rsidP="00432C9B">
      <w:pPr>
        <w:rPr>
          <w:sz w:val="32"/>
          <w:szCs w:val="32"/>
        </w:rPr>
      </w:pPr>
      <w:r w:rsidRPr="004E1560">
        <w:rPr>
          <w:noProof/>
          <w:sz w:val="32"/>
          <w:szCs w:val="32"/>
        </w:rPr>
        <w:drawing>
          <wp:inline distT="0" distB="0" distL="0" distR="0" wp14:anchorId="653DF3A8" wp14:editId="0064D62F">
            <wp:extent cx="2971800" cy="945573"/>
            <wp:effectExtent l="0" t="0" r="0" b="6985"/>
            <wp:docPr id="820189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89379" name=""/>
                    <pic:cNvPicPr/>
                  </pic:nvPicPr>
                  <pic:blipFill>
                    <a:blip r:embed="rId10"/>
                    <a:stretch>
                      <a:fillRect/>
                    </a:stretch>
                  </pic:blipFill>
                  <pic:spPr>
                    <a:xfrm>
                      <a:off x="0" y="0"/>
                      <a:ext cx="2985180" cy="949830"/>
                    </a:xfrm>
                    <a:prstGeom prst="rect">
                      <a:avLst/>
                    </a:prstGeom>
                  </pic:spPr>
                </pic:pic>
              </a:graphicData>
            </a:graphic>
          </wp:inline>
        </w:drawing>
      </w:r>
    </w:p>
    <w:p w14:paraId="2133BF46" w14:textId="348BCFEA" w:rsidR="00F85820" w:rsidRDefault="00F85820" w:rsidP="00432C9B">
      <w:pPr>
        <w:rPr>
          <w:sz w:val="32"/>
          <w:szCs w:val="32"/>
        </w:rPr>
      </w:pPr>
      <w:r>
        <w:t xml:space="preserve">Figure 2: </w:t>
      </w:r>
      <w:r w:rsidR="008C6594">
        <w:t xml:space="preserve">A simplified diagram of how two single-bit flip-flops can be banked into one two-bit flip-flop, and debanked vice versa. </w:t>
      </w:r>
      <w:r w:rsidR="00484977">
        <w:t xml:space="preserve">In this diagram, the upper left D pin of the single-bit flip-flop is mapped to the D0 pin of the </w:t>
      </w:r>
      <w:r w:rsidR="00B96D6B">
        <w:t xml:space="preserve">two-bit flip-flop; the lower left D pin of the single-bit flip-flop is mapped to the D1 pin of the </w:t>
      </w:r>
      <w:r w:rsidR="005D3929">
        <w:t xml:space="preserve">two-bit flip-flop. </w:t>
      </w:r>
    </w:p>
    <w:p w14:paraId="69AF1409" w14:textId="58729BBA" w:rsidR="00432C9B" w:rsidRDefault="00432C9B" w:rsidP="00432C9B">
      <w:r>
        <w:rPr>
          <w:sz w:val="32"/>
          <w:szCs w:val="32"/>
        </w:rPr>
        <w:t>2. Contest Objective</w:t>
      </w:r>
      <w:bookmarkEnd w:id="5"/>
    </w:p>
    <w:p w14:paraId="23C49327" w14:textId="11A93BEC" w:rsidR="00BF6EF8" w:rsidRDefault="00BF6EF8">
      <w:bookmarkStart w:id="6" w:name="OLE_LINK4"/>
      <w:r>
        <w:t>In this contest there are two kinds of cells given as data input: combinational gates and sequential flip-flops. For combinational gates, contestants are required to honor combinational gates’ placement and connectivity information. Contestants can move, bank, or debank flip-flops in</w:t>
      </w:r>
      <w:r>
        <w:rPr>
          <w:rFonts w:hint="eastAsia"/>
        </w:rPr>
        <w:t xml:space="preserve"> the testcase</w:t>
      </w:r>
      <w:r>
        <w:t xml:space="preserve">, but contestants should not displace or change any combinational gates. </w:t>
      </w:r>
    </w:p>
    <w:p w14:paraId="3D6C13C1" w14:textId="6A1D5431" w:rsidR="00A832FA" w:rsidRDefault="7C2F6E55">
      <w:r>
        <w:t>The contestants</w:t>
      </w:r>
      <w:bookmarkEnd w:id="6"/>
      <w:r>
        <w:t xml:space="preserve"> </w:t>
      </w:r>
      <w:r w:rsidR="68A3AC2F">
        <w:t xml:space="preserve">need to develop a </w:t>
      </w:r>
      <w:r w:rsidR="09FC2F05">
        <w:t xml:space="preserve">banking &amp; debanking algorithm </w:t>
      </w:r>
      <w:r w:rsidR="665FAD1D">
        <w:t xml:space="preserve">that can </w:t>
      </w:r>
      <w:r w:rsidR="09FC2F05">
        <w:t xml:space="preserve">take any </w:t>
      </w:r>
      <w:r w:rsidR="3882D146">
        <w:t xml:space="preserve">given testcase </w:t>
      </w:r>
      <w:r w:rsidR="09FC2F05">
        <w:t xml:space="preserve">and </w:t>
      </w:r>
      <w:r w:rsidR="3882D146">
        <w:t>produce a</w:t>
      </w:r>
      <w:r w:rsidR="7D5A1A6D">
        <w:t xml:space="preserve"> placement result </w:t>
      </w:r>
      <w:r w:rsidR="0A09D8EC">
        <w:t>that satisfies</w:t>
      </w:r>
      <w:ins w:id="7" w:author="Cindy Shen" w:date="2024-04-30T04:04:00Z">
        <w:r w:rsidR="4E994EC8">
          <w:t xml:space="preserve"> </w:t>
        </w:r>
      </w:ins>
      <w:r w:rsidR="5CFEF225">
        <w:t xml:space="preserve">cell density constraints and with </w:t>
      </w:r>
      <w:r w:rsidR="637F6B63">
        <w:t xml:space="preserve">the resultant </w:t>
      </w:r>
      <w:r w:rsidR="5CFEF225">
        <w:t xml:space="preserve">timing, power, and </w:t>
      </w:r>
      <w:r w:rsidR="637F6B63">
        <w:t xml:space="preserve">area optimized. </w:t>
      </w:r>
      <w:r w:rsidR="719BB8E6">
        <w:t>No</w:t>
      </w:r>
      <w:ins w:id="8" w:author="Cindy Shen" w:date="2024-04-30T04:05:00Z">
        <w:r w:rsidR="017F8EBF">
          <w:t xml:space="preserve"> </w:t>
        </w:r>
      </w:ins>
      <w:r w:rsidR="719BB8E6">
        <w:t>cell overlapping</w:t>
      </w:r>
      <w:r w:rsidR="0096113F">
        <w:rPr>
          <w:rFonts w:hint="eastAsia"/>
        </w:rPr>
        <w:t>, combinational or sequential,</w:t>
      </w:r>
      <w:r w:rsidR="719BB8E6">
        <w:t xml:space="preserve"> is allowed in the placement result. </w:t>
      </w:r>
      <w:r w:rsidR="74331F8D">
        <w:t>A cost metric will be given for each testcase to identify the w</w:t>
      </w:r>
      <w:r w:rsidR="2F9D89ED">
        <w:t>eight</w:t>
      </w:r>
      <w:r w:rsidR="74331F8D">
        <w:t xml:space="preserve"> for each timing, power, and area calculation. </w:t>
      </w:r>
      <w:r w:rsidR="75C547AF">
        <w:t xml:space="preserve">The cost metrics of calculating timing, power, and area for this contest is as follows: </w:t>
      </w:r>
    </w:p>
    <w:p w14:paraId="4979CF16" w14:textId="37C590B8" w:rsidR="00355133" w:rsidRDefault="009F22CE">
      <m:oMathPara>
        <m:oMath>
          <m:nary>
            <m:naryPr>
              <m:chr m:val="∑"/>
              <m:supHide m:val="1"/>
              <m:ctrlPr>
                <w:rPr>
                  <w:rFonts w:ascii="Cambria Math" w:hAnsi="Cambria Math"/>
                  <w:i/>
                  <w:iCs/>
                </w:rPr>
              </m:ctrlPr>
            </m:naryPr>
            <m:sub>
              <m:r>
                <w:rPr>
                  <w:rFonts w:ascii="Cambria Math" w:hAnsi="Cambria Math"/>
                </w:rPr>
                <m:t>∀i∈FF</m:t>
              </m:r>
            </m:sub>
            <m:sup/>
            <m:e>
              <m:d>
                <m:dPr>
                  <m:ctrlPr>
                    <w:rPr>
                      <w:rFonts w:ascii="Cambria Math" w:hAnsi="Cambria Math"/>
                      <w:i/>
                      <w:iCs/>
                    </w:rPr>
                  </m:ctrlPr>
                </m:dPr>
                <m:e>
                  <m:r>
                    <w:rPr>
                      <w:rFonts w:ascii="Cambria Math" w:hAnsi="Cambria Math"/>
                    </w:rPr>
                    <m:t>α∙TNS</m:t>
                  </m:r>
                  <m:d>
                    <m:dPr>
                      <m:ctrlPr>
                        <w:rPr>
                          <w:rFonts w:ascii="Cambria Math" w:hAnsi="Cambria Math"/>
                          <w:i/>
                          <w:iCs/>
                        </w:rPr>
                      </m:ctrlPr>
                    </m:dPr>
                    <m:e>
                      <m:r>
                        <w:rPr>
                          <w:rFonts w:ascii="Cambria Math" w:hAnsi="Cambria Math"/>
                        </w:rPr>
                        <m:t>i</m:t>
                      </m:r>
                    </m:e>
                  </m:d>
                  <m:r>
                    <w:rPr>
                      <w:rFonts w:ascii="Cambria Math" w:hAnsi="Cambria Math"/>
                    </w:rPr>
                    <m:t>+β∙Power</m:t>
                  </m:r>
                  <m:d>
                    <m:dPr>
                      <m:ctrlPr>
                        <w:rPr>
                          <w:rFonts w:ascii="Cambria Math" w:hAnsi="Cambria Math"/>
                          <w:i/>
                          <w:iCs/>
                        </w:rPr>
                      </m:ctrlPr>
                    </m:dPr>
                    <m:e>
                      <m:r>
                        <w:rPr>
                          <w:rFonts w:ascii="Cambria Math" w:hAnsi="Cambria Math"/>
                        </w:rPr>
                        <m:t>i</m:t>
                      </m:r>
                    </m:e>
                  </m:d>
                  <m:r>
                    <w:rPr>
                      <w:rFonts w:ascii="Cambria Math" w:hAnsi="Cambria Math"/>
                    </w:rPr>
                    <m:t>+γ∙Area</m:t>
                  </m:r>
                  <m:d>
                    <m:dPr>
                      <m:ctrlPr>
                        <w:rPr>
                          <w:rFonts w:ascii="Cambria Math" w:hAnsi="Cambria Math"/>
                          <w:i/>
                          <w:iCs/>
                        </w:rPr>
                      </m:ctrlPr>
                    </m:dPr>
                    <m:e>
                      <m:r>
                        <w:rPr>
                          <w:rFonts w:ascii="Cambria Math" w:hAnsi="Cambria Math"/>
                        </w:rPr>
                        <m:t>i</m:t>
                      </m:r>
                    </m:e>
                  </m:d>
                </m:e>
              </m:d>
              <m:r>
                <w:rPr>
                  <w:rFonts w:ascii="Cambria Math" w:hAnsi="Cambria Math"/>
                </w:rPr>
                <m:t>+</m:t>
              </m:r>
              <w:bookmarkStart w:id="9" w:name="OLE_LINK46"/>
              <m:r>
                <w:rPr>
                  <w:rFonts w:ascii="Cambria Math" w:hAnsi="Cambria Math"/>
                </w:rPr>
                <m:t>λ</m:t>
              </m:r>
              <w:bookmarkEnd w:id="9"/>
              <m:r>
                <w:rPr>
                  <w:rFonts w:ascii="Cambria Math" w:hAnsi="Cambria Math"/>
                </w:rPr>
                <m:t>∙D</m:t>
              </m:r>
            </m:e>
          </m:nary>
        </m:oMath>
      </m:oMathPara>
    </w:p>
    <w:p w14:paraId="3B7E543F" w14:textId="00DE2953" w:rsidR="00CD2648" w:rsidRPr="00F3189B" w:rsidRDefault="75C547AF" w:rsidP="00377D3D">
      <w:pPr>
        <w:rPr>
          <w:color w:val="FF0000"/>
        </w:rPr>
      </w:pPr>
      <w:r>
        <w:t xml:space="preserve">Where </w:t>
      </w:r>
      <w:proofErr w:type="spellStart"/>
      <w:r w:rsidRPr="130059DA">
        <w:rPr>
          <w:i/>
          <w:iCs/>
        </w:rPr>
        <w:t>i</w:t>
      </w:r>
      <w:proofErr w:type="spellEnd"/>
      <w:r>
        <w:t xml:space="preserve"> stands for every flip-flop instance in the design. </w:t>
      </w:r>
      <w:r w:rsidRPr="130059DA">
        <w:rPr>
          <w:i/>
          <w:iCs/>
        </w:rPr>
        <w:t>TNS(</w:t>
      </w:r>
      <w:proofErr w:type="spellStart"/>
      <w:r w:rsidRPr="130059DA">
        <w:rPr>
          <w:i/>
          <w:iCs/>
        </w:rPr>
        <w:t>i</w:t>
      </w:r>
      <w:proofErr w:type="spellEnd"/>
      <w:r w:rsidRPr="130059DA">
        <w:rPr>
          <w:i/>
          <w:iCs/>
        </w:rPr>
        <w:t>)</w:t>
      </w:r>
      <w:r>
        <w:t xml:space="preserve"> stands for the total negative slack of </w:t>
      </w:r>
      <w:r w:rsidR="1DC8A8BA">
        <w:t xml:space="preserve">the flip-flop. </w:t>
      </w:r>
      <w:r w:rsidR="1DC8A8BA" w:rsidRPr="130059DA">
        <w:rPr>
          <w:i/>
          <w:iCs/>
        </w:rPr>
        <w:t>Power(</w:t>
      </w:r>
      <w:proofErr w:type="spellStart"/>
      <w:r w:rsidR="1DC8A8BA" w:rsidRPr="130059DA">
        <w:rPr>
          <w:i/>
          <w:iCs/>
        </w:rPr>
        <w:t>i</w:t>
      </w:r>
      <w:proofErr w:type="spellEnd"/>
      <w:r w:rsidR="1DC8A8BA" w:rsidRPr="130059DA">
        <w:rPr>
          <w:i/>
          <w:iCs/>
        </w:rPr>
        <w:t>)</w:t>
      </w:r>
      <w:r w:rsidR="1DC8A8BA">
        <w:t xml:space="preserve"> stands for the power consumption of the flip-flop. </w:t>
      </w:r>
      <w:r w:rsidR="1DC8A8BA" w:rsidRPr="130059DA">
        <w:rPr>
          <w:i/>
          <w:iCs/>
        </w:rPr>
        <w:t>Area(</w:t>
      </w:r>
      <w:proofErr w:type="spellStart"/>
      <w:r w:rsidR="1DC8A8BA" w:rsidRPr="130059DA">
        <w:rPr>
          <w:i/>
          <w:iCs/>
        </w:rPr>
        <w:t>i</w:t>
      </w:r>
      <w:proofErr w:type="spellEnd"/>
      <w:r w:rsidR="1DC8A8BA" w:rsidRPr="130059DA">
        <w:rPr>
          <w:i/>
          <w:iCs/>
        </w:rPr>
        <w:t>)</w:t>
      </w:r>
      <w:r w:rsidR="1DC8A8BA">
        <w:t xml:space="preserve"> stands for the area cost </w:t>
      </w:r>
      <w:r w:rsidR="0F697931">
        <w:t>of the flip-flop.</w:t>
      </w:r>
      <w:r w:rsidR="718B3735">
        <w:t xml:space="preserve"> The design is divided into several bins, and we will define a </w:t>
      </w:r>
      <w:r w:rsidR="33F86C6B">
        <w:t xml:space="preserve">utilization rate </w:t>
      </w:r>
      <w:r w:rsidR="718B3735">
        <w:t>threshold for each bin</w:t>
      </w:r>
      <w:r w:rsidR="33F86C6B">
        <w:t xml:space="preserve"> in the design.</w:t>
      </w:r>
      <w:r w:rsidR="718B3735">
        <w:t xml:space="preserve"> </w:t>
      </w:r>
      <w:bookmarkStart w:id="10" w:name="OLE_LINK38"/>
      <w:r w:rsidR="0F697931" w:rsidRPr="130059DA">
        <w:rPr>
          <w:i/>
          <w:iCs/>
        </w:rPr>
        <w:t>D</w:t>
      </w:r>
      <w:r w:rsidR="0F697931">
        <w:t xml:space="preserve"> stands for the </w:t>
      </w:r>
      <w:r w:rsidR="33F86C6B">
        <w:t>number of bins that violates the utilization rate threshold.</w:t>
      </w:r>
      <w:bookmarkEnd w:id="10"/>
      <w:r w:rsidR="3A726ED9" w:rsidRPr="130059DA">
        <w:rPr>
          <w:rFonts w:ascii="Cambria Math" w:hAnsi="Cambria Math"/>
          <w:i/>
          <w:iCs/>
        </w:rPr>
        <w:t xml:space="preserve"> </w:t>
      </w:r>
      <m:oMath>
        <m:r>
          <w:rPr>
            <w:rFonts w:ascii="Cambria Math" w:hAnsi="Cambria Math"/>
          </w:rPr>
          <m:t>α</m:t>
        </m:r>
      </m:oMath>
      <w:r w:rsidR="3A726ED9" w:rsidRPr="007D74D4">
        <w:t xml:space="preserve">, </w:t>
      </w:r>
      <m:oMath>
        <m:r>
          <w:rPr>
            <w:rFonts w:ascii="Cambria Math" w:hAnsi="Cambria Math"/>
          </w:rPr>
          <m:t>β</m:t>
        </m:r>
      </m:oMath>
      <w:r w:rsidR="3A726ED9" w:rsidRPr="007D74D4">
        <w:t xml:space="preserve">, </w:t>
      </w:r>
      <m:oMath>
        <m:r>
          <w:rPr>
            <w:rFonts w:ascii="Cambria Math" w:hAnsi="Cambria Math"/>
          </w:rPr>
          <m:t>γ</m:t>
        </m:r>
      </m:oMath>
      <w:r w:rsidR="3A726ED9" w:rsidRPr="007D74D4">
        <w:t>,</w:t>
      </w:r>
      <w:r w:rsidR="33F86C6B" w:rsidRPr="007D74D4">
        <w:t xml:space="preserve"> </w:t>
      </w:r>
      <w:r w:rsidR="3A726ED9" w:rsidRPr="007D74D4">
        <w:t>and</w:t>
      </w:r>
      <w:r w:rsidR="7108AE5C" w:rsidRPr="007D74D4">
        <w:t xml:space="preserve"> </w:t>
      </w:r>
      <m:oMath>
        <m:r>
          <w:rPr>
            <w:rFonts w:ascii="Cambria Math" w:hAnsi="Cambria Math"/>
            <w:kern w:val="0"/>
            <w14:ligatures w14:val="none"/>
          </w:rPr>
          <m:t>λ</m:t>
        </m:r>
      </m:oMath>
      <w:r w:rsidR="3A726ED9">
        <w:t xml:space="preserve"> are</w:t>
      </w:r>
      <w:r w:rsidR="7108AE5C">
        <w:t xml:space="preserve"> weight for each cost. The weighted summation of the </w:t>
      </w:r>
      <w:proofErr w:type="gramStart"/>
      <w:r w:rsidR="7108AE5C">
        <w:t>four cost</w:t>
      </w:r>
      <w:proofErr w:type="gramEnd"/>
      <w:r w:rsidR="7108AE5C">
        <w:t xml:space="preserve"> metrics above </w:t>
      </w:r>
      <w:r w:rsidR="1A534B63">
        <w:t xml:space="preserve">represents </w:t>
      </w:r>
      <w:r w:rsidR="202ABFBD">
        <w:t xml:space="preserve">quality of result used in this contest.  </w:t>
      </w:r>
    </w:p>
    <w:p w14:paraId="66CFE775" w14:textId="5DD81D3D" w:rsidR="215E29D9" w:rsidRDefault="215E29D9" w:rsidP="130059DA">
      <w:pPr>
        <w:pStyle w:val="NoSpacing"/>
        <w:rPr>
          <w:rFonts w:ascii="Calibri" w:eastAsia="Calibri" w:hAnsi="Calibri" w:cs="Calibri"/>
        </w:rPr>
      </w:pPr>
    </w:p>
    <w:p w14:paraId="288DBCAD" w14:textId="6E4C56B7" w:rsidR="007835B2" w:rsidRDefault="7A0DC39F">
      <w:r>
        <w:t xml:space="preserve">Figure 3 shows an </w:t>
      </w:r>
      <w:r w:rsidR="7E29AB31">
        <w:t>example of the density constraint</w:t>
      </w:r>
      <w:r w:rsidR="5CABF93D">
        <w:t xml:space="preserve"> of a placement. </w:t>
      </w:r>
      <w:r w:rsidR="5A0ABE28">
        <w:t xml:space="preserve">A whole placement region is divided into several uniform bins. For each bin, we set up a </w:t>
      </w:r>
      <w:r w:rsidR="1D3E60E4">
        <w:t xml:space="preserve">density threshold representing the upper bound of </w:t>
      </w:r>
      <w:r w:rsidR="29B3C755">
        <w:t xml:space="preserve">the </w:t>
      </w:r>
      <w:r w:rsidR="00DA2364">
        <w:rPr>
          <w:rFonts w:hint="eastAsia"/>
        </w:rPr>
        <w:t xml:space="preserve">total </w:t>
      </w:r>
      <w:r w:rsidR="29B3C755">
        <w:t>area</w:t>
      </w:r>
      <w:r w:rsidR="126A1049">
        <w:t xml:space="preserve"> </w:t>
      </w:r>
      <w:r w:rsidR="00DA2364">
        <w:rPr>
          <w:rFonts w:hint="eastAsia"/>
        </w:rPr>
        <w:t xml:space="preserve">of </w:t>
      </w:r>
      <w:r w:rsidR="00E77A96">
        <w:rPr>
          <w:rFonts w:hint="eastAsia"/>
        </w:rPr>
        <w:t xml:space="preserve">the </w:t>
      </w:r>
      <w:r w:rsidR="00DA2364">
        <w:rPr>
          <w:rFonts w:hint="eastAsia"/>
        </w:rPr>
        <w:t xml:space="preserve">cells </w:t>
      </w:r>
      <w:r w:rsidR="126A1049">
        <w:t xml:space="preserve">allowed to be placed within the bin. </w:t>
      </w:r>
      <w:r w:rsidR="004152FC">
        <w:rPr>
          <w:rFonts w:hint="eastAsia"/>
        </w:rPr>
        <w:t xml:space="preserve">The cells </w:t>
      </w:r>
      <w:r w:rsidR="00F434CC">
        <w:rPr>
          <w:rFonts w:hint="eastAsia"/>
        </w:rPr>
        <w:t xml:space="preserve">include both combinational gates and </w:t>
      </w:r>
      <w:r w:rsidR="00834D85">
        <w:rPr>
          <w:rFonts w:hint="eastAsia"/>
        </w:rPr>
        <w:t xml:space="preserve">sequential flip-flops. </w:t>
      </w:r>
      <w:r w:rsidR="126A1049">
        <w:t xml:space="preserve">Should the total cell area </w:t>
      </w:r>
      <w:proofErr w:type="gramStart"/>
      <w:r w:rsidR="126A1049">
        <w:t>exceeds</w:t>
      </w:r>
      <w:proofErr w:type="gramEnd"/>
      <w:r w:rsidR="126A1049">
        <w:t xml:space="preserve"> the threshold, we </w:t>
      </w:r>
      <w:r w:rsidR="126A1049" w:rsidRPr="00566395">
        <w:t xml:space="preserve">consider this bin </w:t>
      </w:r>
      <w:r w:rsidR="0B17CC27" w:rsidRPr="00566395">
        <w:t xml:space="preserve">violates </w:t>
      </w:r>
      <w:r w:rsidR="0B17CC27" w:rsidRPr="00566395">
        <w:lastRenderedPageBreak/>
        <w:t xml:space="preserve">the density constraints, hence accrue the penalty score by </w:t>
      </w:r>
      <w:r w:rsidR="400F1626" w:rsidRPr="00566395">
        <w:t xml:space="preserve">density weight </w:t>
      </w:r>
      <m:oMath>
        <m:r>
          <w:rPr>
            <w:rFonts w:ascii="Cambria Math" w:hAnsi="Cambria Math"/>
            <w:kern w:val="0"/>
            <w14:ligatures w14:val="none"/>
          </w:rPr>
          <m:t>λ</m:t>
        </m:r>
      </m:oMath>
      <w:r w:rsidR="400F1626" w:rsidRPr="00566395">
        <w:t>.</w:t>
      </w:r>
      <w:r w:rsidR="6A109D7A" w:rsidRPr="00566395">
        <w:t xml:space="preserve"> </w:t>
      </w:r>
      <w:bookmarkStart w:id="11" w:name="OLE_LINK10"/>
      <w:r w:rsidR="6A109D7A" w:rsidRPr="00566395">
        <w:t xml:space="preserve">In the contest, the same threshold is applied to every uniform bin, which is defined in the </w:t>
      </w:r>
      <w:bookmarkStart w:id="12" w:name="OLE_LINK63"/>
      <w:proofErr w:type="spellStart"/>
      <w:r w:rsidR="6A109D7A" w:rsidRPr="00566395">
        <w:t>BinMaxUtil</w:t>
      </w:r>
      <w:bookmarkEnd w:id="12"/>
      <w:proofErr w:type="spellEnd"/>
      <w:r w:rsidR="6A109D7A" w:rsidRPr="00566395">
        <w:t xml:space="preserve"> of the input file.</w:t>
      </w:r>
    </w:p>
    <w:bookmarkEnd w:id="11"/>
    <w:p w14:paraId="1EE99FDB" w14:textId="6C0CF490" w:rsidR="00BB195D" w:rsidRDefault="00E525D7">
      <w:r w:rsidRPr="00E525D7">
        <w:rPr>
          <w:noProof/>
        </w:rPr>
        <w:drawing>
          <wp:inline distT="0" distB="0" distL="0" distR="0" wp14:anchorId="480F1992" wp14:editId="1C1BBB8D">
            <wp:extent cx="5943600" cy="3580765"/>
            <wp:effectExtent l="0" t="0" r="0" b="635"/>
            <wp:docPr id="2014461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61495" name=""/>
                    <pic:cNvPicPr/>
                  </pic:nvPicPr>
                  <pic:blipFill>
                    <a:blip r:embed="rId11"/>
                    <a:stretch>
                      <a:fillRect/>
                    </a:stretch>
                  </pic:blipFill>
                  <pic:spPr>
                    <a:xfrm>
                      <a:off x="0" y="0"/>
                      <a:ext cx="5943600" cy="3580765"/>
                    </a:xfrm>
                    <a:prstGeom prst="rect">
                      <a:avLst/>
                    </a:prstGeom>
                  </pic:spPr>
                </pic:pic>
              </a:graphicData>
            </a:graphic>
          </wp:inline>
        </w:drawing>
      </w:r>
    </w:p>
    <w:p w14:paraId="478078A5" w14:textId="30EC3FFC" w:rsidR="00B54CDA" w:rsidRPr="0036612D" w:rsidRDefault="64E1E741">
      <w:r>
        <w:t xml:space="preserve">Figure 3: </w:t>
      </w:r>
      <w:r w:rsidR="400F1626">
        <w:t>A representation of</w:t>
      </w:r>
      <w:ins w:id="13" w:author="Cindy Shen" w:date="2024-04-30T04:06:00Z">
        <w:r w:rsidR="560AE258">
          <w:t xml:space="preserve"> </w:t>
        </w:r>
      </w:ins>
      <w:r w:rsidR="400F1626">
        <w:t>cell density</w:t>
      </w:r>
      <w:r w:rsidR="213970FC">
        <w:t xml:space="preserve"> constraint. The whole placement region is divided into several uniform bins, and a threshold is applied to every bin. Should the total cell area within the bin exceeds the threshold, density constraint penalty score is accrued. </w:t>
      </w:r>
    </w:p>
    <w:p w14:paraId="6D7B3EF3" w14:textId="1B96D67F" w:rsidR="00827971" w:rsidRDefault="00827971">
      <w:r>
        <w:rPr>
          <w:kern w:val="0"/>
          <w:sz w:val="32"/>
          <w:szCs w:val="32"/>
          <w14:ligatures w14:val="none"/>
        </w:rPr>
        <w:t>3. Problem Formulation and Input/Output Format</w:t>
      </w:r>
    </w:p>
    <w:p w14:paraId="1A965171" w14:textId="77777777" w:rsidR="002E39EB" w:rsidRDefault="002E39EB" w:rsidP="002E39EB">
      <w:pPr>
        <w:jc w:val="both"/>
        <w:rPr>
          <w:sz w:val="24"/>
        </w:rPr>
      </w:pPr>
      <w:r>
        <w:rPr>
          <w:sz w:val="24"/>
        </w:rPr>
        <w:t>Given:</w:t>
      </w:r>
    </w:p>
    <w:p w14:paraId="61E3902B" w14:textId="6A40F3DA" w:rsidR="00932322" w:rsidRPr="00932322" w:rsidRDefault="007D74D4" w:rsidP="002E39EB">
      <w:pPr>
        <w:pStyle w:val="ListParagraph"/>
        <w:widowControl w:val="0"/>
        <w:numPr>
          <w:ilvl w:val="0"/>
          <w:numId w:val="1"/>
        </w:numPr>
        <w:spacing w:line="256" w:lineRule="auto"/>
        <w:jc w:val="both"/>
        <w:rPr>
          <w:sz w:val="24"/>
        </w:rPr>
      </w:pPr>
      <w:r>
        <w:rPr>
          <w:sz w:val="24"/>
        </w:rPr>
        <w:t>Weight factors for cost metrics</w:t>
      </w:r>
    </w:p>
    <w:p w14:paraId="4FFFCAFC" w14:textId="756C96D6" w:rsidR="007A4FDB" w:rsidRPr="006F1BE4" w:rsidRDefault="007A4FDB" w:rsidP="002E39EB">
      <w:pPr>
        <w:pStyle w:val="ListParagraph"/>
        <w:widowControl w:val="0"/>
        <w:numPr>
          <w:ilvl w:val="0"/>
          <w:numId w:val="1"/>
        </w:numPr>
        <w:spacing w:line="256" w:lineRule="auto"/>
        <w:jc w:val="both"/>
        <w:rPr>
          <w:sz w:val="24"/>
        </w:rPr>
      </w:pPr>
      <w:r>
        <w:rPr>
          <w:kern w:val="0"/>
          <w:sz w:val="24"/>
          <w14:ligatures w14:val="none"/>
        </w:rPr>
        <w:t>Die size</w:t>
      </w:r>
      <w:r w:rsidR="008D5697">
        <w:rPr>
          <w:kern w:val="0"/>
          <w:sz w:val="24"/>
          <w14:ligatures w14:val="none"/>
        </w:rPr>
        <w:t xml:space="preserve"> and input output </w:t>
      </w:r>
      <w:proofErr w:type="gramStart"/>
      <w:r w:rsidR="008D5697">
        <w:rPr>
          <w:kern w:val="0"/>
          <w:sz w:val="24"/>
          <w14:ligatures w14:val="none"/>
        </w:rPr>
        <w:t>ports</w:t>
      </w:r>
      <w:proofErr w:type="gramEnd"/>
    </w:p>
    <w:p w14:paraId="14241F34" w14:textId="07D700B2" w:rsidR="006F1BE4" w:rsidRDefault="006F1BE4" w:rsidP="006F1BE4">
      <w:pPr>
        <w:pStyle w:val="ListParagraph"/>
        <w:widowControl w:val="0"/>
        <w:numPr>
          <w:ilvl w:val="0"/>
          <w:numId w:val="1"/>
        </w:numPr>
        <w:spacing w:line="254" w:lineRule="auto"/>
        <w:jc w:val="both"/>
        <w:rPr>
          <w:sz w:val="24"/>
        </w:rPr>
      </w:pPr>
      <w:r>
        <w:rPr>
          <w:sz w:val="24"/>
        </w:rPr>
        <w:t>Cell library</w:t>
      </w:r>
      <w:r w:rsidR="00544084">
        <w:rPr>
          <w:sz w:val="24"/>
        </w:rPr>
        <w:t xml:space="preserve"> and</w:t>
      </w:r>
      <w:r>
        <w:rPr>
          <w:sz w:val="24"/>
        </w:rPr>
        <w:t xml:space="preserve"> flip-flops library information</w:t>
      </w:r>
    </w:p>
    <w:p w14:paraId="2DCDBA67" w14:textId="203C9A7F" w:rsidR="002E39EB" w:rsidRDefault="002E39EB" w:rsidP="002E39EB">
      <w:pPr>
        <w:pStyle w:val="ListParagraph"/>
        <w:widowControl w:val="0"/>
        <w:numPr>
          <w:ilvl w:val="0"/>
          <w:numId w:val="1"/>
        </w:numPr>
        <w:spacing w:line="256" w:lineRule="auto"/>
        <w:jc w:val="both"/>
        <w:rPr>
          <w:sz w:val="24"/>
        </w:rPr>
      </w:pPr>
      <w:r>
        <w:rPr>
          <w:sz w:val="24"/>
        </w:rPr>
        <w:t xml:space="preserve">A cell placement </w:t>
      </w:r>
      <w:proofErr w:type="gramStart"/>
      <w:r>
        <w:rPr>
          <w:sz w:val="24"/>
        </w:rPr>
        <w:t>result</w:t>
      </w:r>
      <w:proofErr w:type="gramEnd"/>
      <w:r w:rsidR="00114585">
        <w:rPr>
          <w:sz w:val="24"/>
        </w:rPr>
        <w:t xml:space="preserve"> with flip-flops</w:t>
      </w:r>
      <w:r w:rsidR="00CC2885">
        <w:rPr>
          <w:sz w:val="24"/>
        </w:rPr>
        <w:t xml:space="preserve"> cells</w:t>
      </w:r>
    </w:p>
    <w:p w14:paraId="7093DC91" w14:textId="24228D2F" w:rsidR="00993851" w:rsidRPr="00993851" w:rsidRDefault="3614A7A3" w:rsidP="130059DA">
      <w:pPr>
        <w:pStyle w:val="ListParagraph"/>
        <w:widowControl w:val="0"/>
        <w:numPr>
          <w:ilvl w:val="0"/>
          <w:numId w:val="1"/>
        </w:numPr>
        <w:spacing w:line="256" w:lineRule="auto"/>
        <w:jc w:val="both"/>
        <w:rPr>
          <w:sz w:val="24"/>
          <w:szCs w:val="24"/>
        </w:rPr>
      </w:pPr>
      <w:r w:rsidRPr="130059DA">
        <w:rPr>
          <w:sz w:val="24"/>
          <w:szCs w:val="24"/>
        </w:rPr>
        <w:t xml:space="preserve">Max placement utilization ratio </w:t>
      </w:r>
      <w:ins w:id="14" w:author="Cindy Shen" w:date="2024-04-30T03:59:00Z">
        <w:r w:rsidR="13AB9F16" w:rsidRPr="130059DA">
          <w:rPr>
            <w:sz w:val="24"/>
            <w:szCs w:val="24"/>
          </w:rPr>
          <w:t>per uniform bin</w:t>
        </w:r>
      </w:ins>
    </w:p>
    <w:p w14:paraId="13BF1453" w14:textId="207B1B29" w:rsidR="002E39EB" w:rsidRDefault="002E39EB" w:rsidP="002E39EB">
      <w:pPr>
        <w:pStyle w:val="ListParagraph"/>
        <w:widowControl w:val="0"/>
        <w:numPr>
          <w:ilvl w:val="0"/>
          <w:numId w:val="1"/>
        </w:numPr>
        <w:spacing w:line="256" w:lineRule="auto"/>
        <w:jc w:val="both"/>
        <w:rPr>
          <w:sz w:val="24"/>
        </w:rPr>
      </w:pPr>
      <w:r>
        <w:rPr>
          <w:sz w:val="24"/>
        </w:rPr>
        <w:t>Netlist</w:t>
      </w:r>
    </w:p>
    <w:p w14:paraId="7BF3B65B" w14:textId="41E697B2" w:rsidR="00CC2885" w:rsidRDefault="00CC2885" w:rsidP="002E39EB">
      <w:pPr>
        <w:pStyle w:val="ListParagraph"/>
        <w:widowControl w:val="0"/>
        <w:numPr>
          <w:ilvl w:val="0"/>
          <w:numId w:val="1"/>
        </w:numPr>
        <w:spacing w:line="256" w:lineRule="auto"/>
        <w:jc w:val="both"/>
        <w:rPr>
          <w:sz w:val="24"/>
        </w:rPr>
      </w:pPr>
      <w:r>
        <w:rPr>
          <w:sz w:val="24"/>
        </w:rPr>
        <w:t xml:space="preserve">Timing slack </w:t>
      </w:r>
      <w:r w:rsidR="000A6925">
        <w:rPr>
          <w:sz w:val="24"/>
        </w:rPr>
        <w:t xml:space="preserve">and delay </w:t>
      </w:r>
      <w:r w:rsidR="00B97F11">
        <w:rPr>
          <w:sz w:val="24"/>
        </w:rPr>
        <w:t xml:space="preserve">information </w:t>
      </w:r>
    </w:p>
    <w:p w14:paraId="3DA142B7" w14:textId="19AB503F" w:rsidR="00993851" w:rsidRDefault="00993851" w:rsidP="002E39EB">
      <w:pPr>
        <w:pStyle w:val="ListParagraph"/>
        <w:widowControl w:val="0"/>
        <w:numPr>
          <w:ilvl w:val="0"/>
          <w:numId w:val="1"/>
        </w:numPr>
        <w:spacing w:line="256" w:lineRule="auto"/>
        <w:jc w:val="both"/>
        <w:rPr>
          <w:sz w:val="24"/>
        </w:rPr>
      </w:pPr>
      <w:r>
        <w:rPr>
          <w:sz w:val="24"/>
        </w:rPr>
        <w:t>Power information</w:t>
      </w:r>
    </w:p>
    <w:p w14:paraId="20226883" w14:textId="77777777" w:rsidR="002E39EB" w:rsidRDefault="002E39EB" w:rsidP="002E39EB">
      <w:pPr>
        <w:jc w:val="both"/>
        <w:rPr>
          <w:sz w:val="24"/>
        </w:rPr>
      </w:pPr>
      <w:r>
        <w:rPr>
          <w:sz w:val="24"/>
        </w:rPr>
        <w:t>Output:</w:t>
      </w:r>
    </w:p>
    <w:p w14:paraId="6310339E" w14:textId="771E0E80" w:rsidR="002E39EB" w:rsidRDefault="24731653" w:rsidP="130059DA">
      <w:pPr>
        <w:pStyle w:val="ListParagraph"/>
        <w:widowControl w:val="0"/>
        <w:numPr>
          <w:ilvl w:val="0"/>
          <w:numId w:val="3"/>
        </w:numPr>
        <w:spacing w:line="256" w:lineRule="auto"/>
        <w:jc w:val="both"/>
        <w:rPr>
          <w:sz w:val="24"/>
          <w:szCs w:val="24"/>
        </w:rPr>
      </w:pPr>
      <w:r w:rsidRPr="130059DA">
        <w:rPr>
          <w:sz w:val="24"/>
          <w:szCs w:val="24"/>
        </w:rPr>
        <w:t xml:space="preserve">A </w:t>
      </w:r>
      <w:ins w:id="15" w:author="Cindy Shen" w:date="2024-04-30T04:11:00Z">
        <w:r w:rsidR="306DF871" w:rsidRPr="130059DA">
          <w:rPr>
            <w:sz w:val="24"/>
            <w:szCs w:val="24"/>
          </w:rPr>
          <w:t xml:space="preserve">flip-flop </w:t>
        </w:r>
      </w:ins>
      <w:r w:rsidR="53B20A94" w:rsidRPr="130059DA">
        <w:rPr>
          <w:sz w:val="24"/>
          <w:szCs w:val="24"/>
        </w:rPr>
        <w:t xml:space="preserve">placement </w:t>
      </w:r>
      <w:r w:rsidR="72095B78" w:rsidRPr="130059DA">
        <w:rPr>
          <w:sz w:val="24"/>
          <w:szCs w:val="24"/>
        </w:rPr>
        <w:t>solution</w:t>
      </w:r>
    </w:p>
    <w:p w14:paraId="1D7E8631" w14:textId="03AFE548" w:rsidR="000E2ED9" w:rsidRDefault="00160159" w:rsidP="002E39EB">
      <w:pPr>
        <w:pStyle w:val="ListParagraph"/>
        <w:widowControl w:val="0"/>
        <w:numPr>
          <w:ilvl w:val="0"/>
          <w:numId w:val="3"/>
        </w:numPr>
        <w:spacing w:line="256" w:lineRule="auto"/>
        <w:jc w:val="both"/>
        <w:rPr>
          <w:sz w:val="24"/>
        </w:rPr>
      </w:pPr>
      <w:r>
        <w:rPr>
          <w:sz w:val="24"/>
        </w:rPr>
        <w:t>A list of pin</w:t>
      </w:r>
      <w:r w:rsidR="00763559">
        <w:rPr>
          <w:sz w:val="24"/>
        </w:rPr>
        <w:t xml:space="preserve"> mapping</w:t>
      </w:r>
      <w:r w:rsidR="00D84D27">
        <w:rPr>
          <w:rFonts w:hint="eastAsia"/>
          <w:sz w:val="24"/>
        </w:rPr>
        <w:t xml:space="preserve"> between each input </w:t>
      </w:r>
      <w:r w:rsidR="00394C34">
        <w:rPr>
          <w:rFonts w:hint="eastAsia"/>
          <w:sz w:val="24"/>
        </w:rPr>
        <w:t xml:space="preserve">flip-flop </w:t>
      </w:r>
      <w:r w:rsidR="00D84D27">
        <w:rPr>
          <w:rFonts w:hint="eastAsia"/>
          <w:sz w:val="24"/>
        </w:rPr>
        <w:t xml:space="preserve">pins and the output flip-flop </w:t>
      </w:r>
      <w:proofErr w:type="gramStart"/>
      <w:r w:rsidR="00D84D27">
        <w:rPr>
          <w:rFonts w:hint="eastAsia"/>
          <w:sz w:val="24"/>
        </w:rPr>
        <w:t>pins</w:t>
      </w:r>
      <w:proofErr w:type="gramEnd"/>
    </w:p>
    <w:p w14:paraId="394D4E39" w14:textId="2FA7301F" w:rsidR="00A436A1" w:rsidRDefault="00050EA7">
      <w:r>
        <w:lastRenderedPageBreak/>
        <w:t xml:space="preserve">The </w:t>
      </w:r>
      <w:r w:rsidR="00640A6F">
        <w:rPr>
          <w:rFonts w:hint="eastAsia"/>
        </w:rPr>
        <w:t>output</w:t>
      </w:r>
      <w:r w:rsidR="0088622C">
        <w:t xml:space="preserve"> </w:t>
      </w:r>
      <w:r>
        <w:t xml:space="preserve">must </w:t>
      </w:r>
      <w:r w:rsidR="00BB469B">
        <w:t xml:space="preserve">have </w:t>
      </w:r>
      <w:r w:rsidR="0095545F">
        <w:t>no cell overlaps</w:t>
      </w:r>
      <w:r w:rsidR="00BB469B">
        <w:t xml:space="preserve"> </w:t>
      </w:r>
      <w:r w:rsidR="00E2264E">
        <w:t xml:space="preserve">and every </w:t>
      </w:r>
      <w:r w:rsidR="00640A6F">
        <w:rPr>
          <w:rFonts w:hint="eastAsia"/>
        </w:rPr>
        <w:t xml:space="preserve">flip-flop </w:t>
      </w:r>
      <w:r w:rsidR="00E2264E">
        <w:t>placed on</w:t>
      </w:r>
      <w:r w:rsidR="00C01380">
        <w:rPr>
          <w:rFonts w:hint="eastAsia"/>
        </w:rPr>
        <w:t xml:space="preserve"> the defined </w:t>
      </w:r>
      <w:r w:rsidR="002B77C9">
        <w:rPr>
          <w:rFonts w:hint="eastAsia"/>
        </w:rPr>
        <w:t>site</w:t>
      </w:r>
      <w:r w:rsidR="00906712">
        <w:rPr>
          <w:rFonts w:hint="eastAsia"/>
        </w:rPr>
        <w:t xml:space="preserve">s of the </w:t>
      </w:r>
      <w:r w:rsidR="008326DB">
        <w:rPr>
          <w:rFonts w:hint="eastAsia"/>
        </w:rPr>
        <w:t>p</w:t>
      </w:r>
      <w:r w:rsidR="00906712">
        <w:rPr>
          <w:rFonts w:hint="eastAsia"/>
        </w:rPr>
        <w:t>lacement</w:t>
      </w:r>
      <w:r w:rsidR="008326DB">
        <w:rPr>
          <w:rFonts w:hint="eastAsia"/>
        </w:rPr>
        <w:t xml:space="preserve"> r</w:t>
      </w:r>
      <w:r w:rsidR="00906712">
        <w:rPr>
          <w:rFonts w:hint="eastAsia"/>
        </w:rPr>
        <w:t>ows</w:t>
      </w:r>
      <w:r w:rsidR="00262F6A">
        <w:t xml:space="preserve"> </w:t>
      </w:r>
      <w:r w:rsidR="0088622C">
        <w:t xml:space="preserve">while </w:t>
      </w:r>
      <w:r w:rsidR="00BB469B">
        <w:t xml:space="preserve">satisfying </w:t>
      </w:r>
      <w:r w:rsidR="00CC7DD0">
        <w:t xml:space="preserve">max placement utilization ratio. </w:t>
      </w:r>
      <w:r w:rsidR="00BB469B">
        <w:t xml:space="preserve">The </w:t>
      </w:r>
      <w:r w:rsidR="00CC7DD0">
        <w:t xml:space="preserve">max placement utilization ratio is a </w:t>
      </w:r>
      <w:r w:rsidR="00066B0E">
        <w:t>cell density constraint implemented by</w:t>
      </w:r>
      <w:r w:rsidR="00BB469B">
        <w:t xml:space="preserve"> divid</w:t>
      </w:r>
      <w:r w:rsidR="00066B0E">
        <w:t>ing the design</w:t>
      </w:r>
      <w:r w:rsidR="00BB469B">
        <w:t xml:space="preserve"> into several placement bins, and each bin would have a </w:t>
      </w:r>
      <w:r w:rsidR="000460B0">
        <w:t xml:space="preserve">maximum ratio </w:t>
      </w:r>
      <w:r w:rsidR="00621722">
        <w:t xml:space="preserve">defining </w:t>
      </w:r>
      <w:r w:rsidR="00891F2B">
        <w:rPr>
          <w:rFonts w:hint="eastAsia"/>
        </w:rPr>
        <w:t xml:space="preserve">the percentage of </w:t>
      </w:r>
      <w:r w:rsidR="00D2743D">
        <w:rPr>
          <w:rFonts w:hint="eastAsia"/>
        </w:rPr>
        <w:t>area</w:t>
      </w:r>
      <w:r w:rsidR="00621722">
        <w:t xml:space="preserve"> </w:t>
      </w:r>
      <w:r w:rsidR="00891F2B">
        <w:rPr>
          <w:rFonts w:hint="eastAsia"/>
        </w:rPr>
        <w:t xml:space="preserve">coverage </w:t>
      </w:r>
      <w:r w:rsidR="00621722">
        <w:t xml:space="preserve">allowed in each bin. </w:t>
      </w:r>
    </w:p>
    <w:p w14:paraId="68C870E8" w14:textId="5567EEB3" w:rsidR="006E4FE8" w:rsidRDefault="00431D32" w:rsidP="001F05FF">
      <w:pPr>
        <w:rPr>
          <w:kern w:val="0"/>
          <w:sz w:val="32"/>
          <w:szCs w:val="32"/>
          <w14:ligatures w14:val="none"/>
        </w:rPr>
      </w:pPr>
      <w:r>
        <w:rPr>
          <w:kern w:val="0"/>
          <w:sz w:val="32"/>
          <w:szCs w:val="32"/>
          <w14:ligatures w14:val="none"/>
        </w:rPr>
        <w:t>3.1 Format of Input Data</w:t>
      </w:r>
    </w:p>
    <w:p w14:paraId="2258AB8B" w14:textId="77AEE683" w:rsidR="006B2BF9" w:rsidRDefault="006B2BF9" w:rsidP="001F05FF">
      <w:r>
        <w:rPr>
          <w:rFonts w:hint="eastAsia"/>
        </w:rPr>
        <w:t xml:space="preserve">In this section we will define each syntax for data input. </w:t>
      </w:r>
      <w:r w:rsidR="00A22B96">
        <w:rPr>
          <w:rFonts w:hint="eastAsia"/>
        </w:rPr>
        <w:t xml:space="preserve">Most of the syntaxes are floating </w:t>
      </w:r>
      <w:r w:rsidR="009251EC">
        <w:rPr>
          <w:rFonts w:hint="eastAsia"/>
        </w:rPr>
        <w:t xml:space="preserve">point </w:t>
      </w:r>
      <w:r w:rsidR="00A22B96">
        <w:rPr>
          <w:rFonts w:hint="eastAsia"/>
        </w:rPr>
        <w:t xml:space="preserve">numbers and we expect contestants to take care of the data range </w:t>
      </w:r>
      <w:r w:rsidR="00DC1FE8">
        <w:rPr>
          <w:rFonts w:hint="eastAsia"/>
        </w:rPr>
        <w:t xml:space="preserve">within </w:t>
      </w:r>
      <w:r w:rsidR="00A22B96">
        <w:rPr>
          <w:rFonts w:hint="eastAsia"/>
        </w:rPr>
        <w:t>DBL_MAX</w:t>
      </w:r>
      <w:r w:rsidR="00DC1FE8">
        <w:rPr>
          <w:rFonts w:hint="eastAsia"/>
        </w:rPr>
        <w:t xml:space="preserve">. </w:t>
      </w:r>
    </w:p>
    <w:p w14:paraId="6C282B01" w14:textId="21D92477" w:rsidR="007D74D4" w:rsidRDefault="007D74D4" w:rsidP="001F05FF">
      <w:r>
        <w:t>Weight factors of the cost metrics:</w:t>
      </w:r>
      <w:r w:rsidR="00B70D9E">
        <w:t xml:space="preserve"> </w:t>
      </w:r>
      <m:oMath>
        <m:r>
          <w:rPr>
            <w:rFonts w:ascii="Cambria Math" w:hAnsi="Cambria Math"/>
          </w:rPr>
          <m:t>α</m:t>
        </m:r>
      </m:oMath>
      <w:r w:rsidR="00B70D9E" w:rsidRPr="007D74D4">
        <w:t xml:space="preserve">, </w:t>
      </w:r>
      <m:oMath>
        <m:r>
          <w:rPr>
            <w:rFonts w:ascii="Cambria Math" w:hAnsi="Cambria Math"/>
          </w:rPr>
          <m:t>β</m:t>
        </m:r>
      </m:oMath>
      <w:r w:rsidR="00B70D9E" w:rsidRPr="007D74D4">
        <w:t xml:space="preserve">, </w:t>
      </w:r>
      <m:oMath>
        <m:r>
          <w:rPr>
            <w:rFonts w:ascii="Cambria Math" w:hAnsi="Cambria Math"/>
          </w:rPr>
          <m:t>γ</m:t>
        </m:r>
      </m:oMath>
      <w:r w:rsidR="00B70D9E" w:rsidRPr="007D74D4">
        <w:t xml:space="preserve">, and </w:t>
      </w:r>
      <m:oMath>
        <m:r>
          <w:rPr>
            <w:rFonts w:ascii="Cambria Math" w:hAnsi="Cambria Math"/>
            <w:kern w:val="0"/>
            <w14:ligatures w14:val="none"/>
          </w:rPr>
          <m:t>λ</m:t>
        </m:r>
      </m:oMath>
      <w:r>
        <w:t xml:space="preserve"> </w:t>
      </w:r>
      <w:r w:rsidR="00B70D9E">
        <w:t xml:space="preserve">values are given out as Alpha, Beta, Gamma, and </w:t>
      </w:r>
      <w:r w:rsidR="00940F08">
        <w:rPr>
          <w:rFonts w:hint="eastAsia"/>
        </w:rPr>
        <w:t>Lambda</w:t>
      </w:r>
      <w:r w:rsidR="00B70D9E">
        <w:t xml:space="preserve">, respectively. </w:t>
      </w:r>
    </w:p>
    <w:p w14:paraId="60071011" w14:textId="3CEE4E68" w:rsidR="00B70D9E" w:rsidRDefault="00B70D9E" w:rsidP="001F05FF">
      <w:r>
        <w:t>Syntax</w:t>
      </w:r>
    </w:p>
    <w:p w14:paraId="2661EDE6" w14:textId="19B229B3" w:rsidR="00B70D9E" w:rsidRDefault="00B70D9E" w:rsidP="001F05FF">
      <w:r>
        <w:tab/>
        <w:t>Alpha &lt;</w:t>
      </w:r>
      <w:proofErr w:type="spellStart"/>
      <w:r>
        <w:t>alphaValue</w:t>
      </w:r>
      <w:proofErr w:type="spellEnd"/>
      <w:r>
        <w:t>&gt;</w:t>
      </w:r>
    </w:p>
    <w:p w14:paraId="46620AB6" w14:textId="7F78A0EE" w:rsidR="00B70D9E" w:rsidRDefault="00B70D9E" w:rsidP="00B70D9E">
      <w:r>
        <w:tab/>
        <w:t>Beta &lt;</w:t>
      </w:r>
      <w:proofErr w:type="spellStart"/>
      <w:r>
        <w:t>betaValue</w:t>
      </w:r>
      <w:proofErr w:type="spellEnd"/>
      <w:r>
        <w:t>&gt;</w:t>
      </w:r>
    </w:p>
    <w:p w14:paraId="3A41BFDC" w14:textId="753E7206" w:rsidR="00B70D9E" w:rsidRDefault="00B70D9E" w:rsidP="00B70D9E">
      <w:r>
        <w:tab/>
        <w:t>Gamma &lt;</w:t>
      </w:r>
      <w:proofErr w:type="spellStart"/>
      <w:r>
        <w:t>gammaValue</w:t>
      </w:r>
      <w:proofErr w:type="spellEnd"/>
      <w:r>
        <w:t>&gt;</w:t>
      </w:r>
    </w:p>
    <w:p w14:paraId="3C926DC1" w14:textId="699D804B" w:rsidR="00B70D9E" w:rsidRDefault="00B70D9E" w:rsidP="001F05FF">
      <w:r>
        <w:tab/>
      </w:r>
      <w:r w:rsidR="00940F08">
        <w:rPr>
          <w:rFonts w:hint="eastAsia"/>
        </w:rPr>
        <w:t>Lambda</w:t>
      </w:r>
      <w:r>
        <w:t xml:space="preserve"> &lt;</w:t>
      </w:r>
      <w:proofErr w:type="spellStart"/>
      <w:r w:rsidR="003D517C">
        <w:rPr>
          <w:rFonts w:hint="eastAsia"/>
        </w:rPr>
        <w:t>lambda</w:t>
      </w:r>
      <w:r>
        <w:t>Value</w:t>
      </w:r>
      <w:proofErr w:type="spellEnd"/>
      <w:r>
        <w:t>&gt;</w:t>
      </w:r>
    </w:p>
    <w:p w14:paraId="64FC8408" w14:textId="2940F8B8" w:rsidR="00B70D9E" w:rsidRDefault="00B70D9E" w:rsidP="001F05FF">
      <w:r>
        <w:t>Example</w:t>
      </w:r>
    </w:p>
    <w:p w14:paraId="4FE31921" w14:textId="77777777" w:rsidR="00EB19CC" w:rsidRDefault="00B70D9E" w:rsidP="001F05FF">
      <w:r>
        <w:tab/>
      </w:r>
      <w:r w:rsidR="00EB19CC">
        <w:t>Alpha 1</w:t>
      </w:r>
    </w:p>
    <w:p w14:paraId="291EA98A" w14:textId="77777777" w:rsidR="00EB19CC" w:rsidRDefault="00EB19CC" w:rsidP="001F05FF">
      <w:r>
        <w:tab/>
        <w:t>Beta 5</w:t>
      </w:r>
    </w:p>
    <w:p w14:paraId="0DEA1EC0" w14:textId="77777777" w:rsidR="009B6D6E" w:rsidRDefault="00EB19CC" w:rsidP="001F05FF">
      <w:r>
        <w:tab/>
        <w:t xml:space="preserve">Gamma </w:t>
      </w:r>
      <w:r w:rsidR="009B6D6E">
        <w:t>5</w:t>
      </w:r>
    </w:p>
    <w:p w14:paraId="647440AA" w14:textId="4620C90D" w:rsidR="00B70D9E" w:rsidRDefault="009B6D6E" w:rsidP="001F05FF">
      <w:r>
        <w:tab/>
      </w:r>
      <w:r w:rsidR="00B74F2A">
        <w:rPr>
          <w:rFonts w:hint="eastAsia"/>
        </w:rPr>
        <w:t xml:space="preserve">Lambda </w:t>
      </w:r>
      <w:r>
        <w:t>10</w:t>
      </w:r>
    </w:p>
    <w:p w14:paraId="6ADA90AE" w14:textId="3841902B" w:rsidR="00031B62" w:rsidRPr="0076025C" w:rsidRDefault="3C8E247B" w:rsidP="001F05FF">
      <w:pPr>
        <w:rPr>
          <w:color w:val="0000FF"/>
        </w:rPr>
      </w:pPr>
      <w:r>
        <w:t>Die size</w:t>
      </w:r>
      <w:r w:rsidR="7F4AE874">
        <w:t xml:space="preserve"> and input output ports</w:t>
      </w:r>
      <w:r w:rsidR="3C74A4AD">
        <w:t>:</w:t>
      </w:r>
      <w:r w:rsidR="4A8F5D45">
        <w:t xml:space="preserve"> </w:t>
      </w:r>
      <w:proofErr w:type="spellStart"/>
      <w:r w:rsidR="4A8F5D45">
        <w:t>DieSize</w:t>
      </w:r>
      <w:proofErr w:type="spellEnd"/>
      <w:r w:rsidR="4A8F5D45">
        <w:t xml:space="preserve"> describes the dimension of the die, namely the placement area of the design. </w:t>
      </w:r>
      <w:proofErr w:type="spellStart"/>
      <w:r w:rsidR="3C74A4AD">
        <w:t>NumInput</w:t>
      </w:r>
      <w:proofErr w:type="spellEnd"/>
      <w:r w:rsidR="3C74A4AD">
        <w:t xml:space="preserve"> describes the number of input pins of the die. Each “Input” syntax describes the input pin name and its location. </w:t>
      </w:r>
      <w:proofErr w:type="spellStart"/>
      <w:r w:rsidR="3C74A4AD">
        <w:t>NumOutput</w:t>
      </w:r>
      <w:proofErr w:type="spellEnd"/>
      <w:r w:rsidR="3C74A4AD">
        <w:t xml:space="preserve"> describes the number of output pins of the die. Each “Output” syntax describes the output pin name and its location.</w:t>
      </w:r>
      <w:r w:rsidR="6A109D7A">
        <w:t xml:space="preserve"> Contestants cannot extend the</w:t>
      </w:r>
      <w:ins w:id="16" w:author="Cindy Shen" w:date="2024-04-30T04:09:00Z">
        <w:r w:rsidR="37822676">
          <w:t xml:space="preserve"> </w:t>
        </w:r>
        <w:r w:rsidR="36BD9436">
          <w:t xml:space="preserve">die </w:t>
        </w:r>
      </w:ins>
      <w:r w:rsidR="6A109D7A">
        <w:t>size (or region) to solve the density violation or</w:t>
      </w:r>
      <w:r w:rsidR="49E672B7">
        <w:t xml:space="preserve"> </w:t>
      </w:r>
      <w:ins w:id="17" w:author="Cindy Shen" w:date="2024-04-30T04:09:00Z">
        <w:r w:rsidR="5F6E1468">
          <w:t xml:space="preserve">cell </w:t>
        </w:r>
      </w:ins>
      <w:r w:rsidR="6A109D7A">
        <w:t>overlap issues. The goal is to optimize the multiple objectives</w:t>
      </w:r>
      <w:r w:rsidR="7EAAC54E">
        <w:t>:</w:t>
      </w:r>
      <w:r w:rsidR="6A109D7A">
        <w:t xml:space="preserve"> timing and power</w:t>
      </w:r>
      <w:r w:rsidR="7EAAC54E">
        <w:t xml:space="preserve">; </w:t>
      </w:r>
      <w:r w:rsidR="6A109D7A">
        <w:t xml:space="preserve">without increasing the </w:t>
      </w:r>
      <w:ins w:id="18" w:author="Cindy Shen" w:date="2024-04-30T04:10:00Z">
        <w:r w:rsidR="068C35FD">
          <w:t>die</w:t>
        </w:r>
      </w:ins>
      <w:r w:rsidR="6A109D7A">
        <w:t>’s region or area</w:t>
      </w:r>
      <w:r w:rsidR="7EAAC54E">
        <w:t xml:space="preserve"> (die size</w:t>
      </w:r>
      <w:r w:rsidR="6A109D7A">
        <w:t xml:space="preserve">). </w:t>
      </w:r>
    </w:p>
    <w:p w14:paraId="6CCFBFF5" w14:textId="77777777" w:rsidR="001F05FF" w:rsidRDefault="001F05FF" w:rsidP="001F05FF">
      <w:r>
        <w:t>Syntax</w:t>
      </w:r>
    </w:p>
    <w:p w14:paraId="7903FFAE" w14:textId="77777777" w:rsidR="001F05FF" w:rsidRDefault="001F05FF" w:rsidP="001F05FF">
      <w:pPr>
        <w:ind w:firstLine="720"/>
      </w:pPr>
      <w:bookmarkStart w:id="19" w:name="OLE_LINK9"/>
      <w:proofErr w:type="spellStart"/>
      <w:r>
        <w:t>DieSize</w:t>
      </w:r>
      <w:proofErr w:type="spellEnd"/>
      <w:r>
        <w:t xml:space="preserve"> </w:t>
      </w:r>
      <w:bookmarkEnd w:id="19"/>
      <w:r>
        <w:t>&lt;</w:t>
      </w:r>
      <w:proofErr w:type="spellStart"/>
      <w:r>
        <w:t>lowerLeftX</w:t>
      </w:r>
      <w:proofErr w:type="spellEnd"/>
      <w:r>
        <w:t>&gt; &lt;</w:t>
      </w:r>
      <w:proofErr w:type="spellStart"/>
      <w:r>
        <w:t>lowerLeftY</w:t>
      </w:r>
      <w:proofErr w:type="spellEnd"/>
      <w:r>
        <w:t>&gt; &lt;</w:t>
      </w:r>
      <w:proofErr w:type="spellStart"/>
      <w:r>
        <w:t>upperRightX</w:t>
      </w:r>
      <w:proofErr w:type="spellEnd"/>
      <w:r>
        <w:t>&gt; &lt;</w:t>
      </w:r>
      <w:proofErr w:type="spellStart"/>
      <w:r>
        <w:t>upperRightY</w:t>
      </w:r>
      <w:proofErr w:type="spellEnd"/>
      <w:r>
        <w:t>&gt;</w:t>
      </w:r>
    </w:p>
    <w:p w14:paraId="74274153" w14:textId="506D513F" w:rsidR="00A56152" w:rsidRDefault="00A56152" w:rsidP="001F05FF">
      <w:pPr>
        <w:ind w:firstLine="720"/>
      </w:pPr>
      <w:proofErr w:type="spellStart"/>
      <w:r>
        <w:t>NumInput</w:t>
      </w:r>
      <w:proofErr w:type="spellEnd"/>
      <w:r>
        <w:t xml:space="preserve"> &lt;</w:t>
      </w:r>
      <w:proofErr w:type="spellStart"/>
      <w:r>
        <w:t>inputCount</w:t>
      </w:r>
      <w:proofErr w:type="spellEnd"/>
      <w:r>
        <w:t>&gt;</w:t>
      </w:r>
    </w:p>
    <w:p w14:paraId="77019BCE" w14:textId="50EE8C53" w:rsidR="008D5697" w:rsidRDefault="008D5697" w:rsidP="001F05FF">
      <w:pPr>
        <w:ind w:firstLine="720"/>
      </w:pPr>
      <w:r>
        <w:t xml:space="preserve">Input </w:t>
      </w:r>
      <w:r w:rsidR="00A56152">
        <w:t>&lt;</w:t>
      </w:r>
      <w:proofErr w:type="spellStart"/>
      <w:r w:rsidR="00A56152">
        <w:t>inputName</w:t>
      </w:r>
      <w:proofErr w:type="spellEnd"/>
      <w:r w:rsidR="00A56152">
        <w:t xml:space="preserve">&gt; </w:t>
      </w:r>
      <w:r>
        <w:t>&lt;x</w:t>
      </w:r>
      <w:r w:rsidR="00A56152">
        <w:t>-coordinate</w:t>
      </w:r>
      <w:r>
        <w:t>&gt;</w:t>
      </w:r>
      <w:r w:rsidR="00A56152">
        <w:t xml:space="preserve"> &lt;y-coordinate&gt;</w:t>
      </w:r>
    </w:p>
    <w:p w14:paraId="706CCA50" w14:textId="5CA8F906" w:rsidR="00A56152" w:rsidRDefault="00A56152" w:rsidP="001F05FF">
      <w:r>
        <w:tab/>
      </w:r>
      <w:proofErr w:type="spellStart"/>
      <w:r>
        <w:t>NumOutput</w:t>
      </w:r>
      <w:proofErr w:type="spellEnd"/>
      <w:r>
        <w:t xml:space="preserve"> &lt;</w:t>
      </w:r>
      <w:proofErr w:type="spellStart"/>
      <w:r>
        <w:t>outputCount</w:t>
      </w:r>
      <w:proofErr w:type="spellEnd"/>
      <w:r>
        <w:t>&gt;</w:t>
      </w:r>
    </w:p>
    <w:p w14:paraId="189A5B4C" w14:textId="0409468F" w:rsidR="00A56152" w:rsidRDefault="00A56152" w:rsidP="00A56152">
      <w:pPr>
        <w:ind w:firstLine="720"/>
      </w:pPr>
      <w:r>
        <w:t>Output &lt;</w:t>
      </w:r>
      <w:proofErr w:type="spellStart"/>
      <w:r>
        <w:t>outputName</w:t>
      </w:r>
      <w:proofErr w:type="spellEnd"/>
      <w:r>
        <w:t>&gt; &lt;x-coordinate&gt; &lt;y-coordinate&gt;</w:t>
      </w:r>
    </w:p>
    <w:p w14:paraId="2974A2C9" w14:textId="21D12B09" w:rsidR="001F05FF" w:rsidRDefault="001F05FF" w:rsidP="001F05FF">
      <w:r>
        <w:t>Example</w:t>
      </w:r>
    </w:p>
    <w:p w14:paraId="7A95B422" w14:textId="16F4147D" w:rsidR="001F05FF" w:rsidRDefault="001F05FF" w:rsidP="001F05FF">
      <w:pPr>
        <w:ind w:firstLine="720"/>
      </w:pPr>
      <w:proofErr w:type="spellStart"/>
      <w:r>
        <w:lastRenderedPageBreak/>
        <w:t>DieSize</w:t>
      </w:r>
      <w:proofErr w:type="spellEnd"/>
      <w:r>
        <w:t xml:space="preserve"> 0 0 500 </w:t>
      </w:r>
      <w:r w:rsidR="00D4509F">
        <w:t>45</w:t>
      </w:r>
      <w:r>
        <w:t>0</w:t>
      </w:r>
    </w:p>
    <w:p w14:paraId="68F77AB3" w14:textId="30682FC3" w:rsidR="00A56152" w:rsidRDefault="00A56152" w:rsidP="001F05FF">
      <w:pPr>
        <w:ind w:firstLine="720"/>
      </w:pPr>
      <w:proofErr w:type="spellStart"/>
      <w:r>
        <w:t>NumInput</w:t>
      </w:r>
      <w:proofErr w:type="spellEnd"/>
      <w:r>
        <w:t xml:space="preserve"> 2</w:t>
      </w:r>
    </w:p>
    <w:p w14:paraId="6FCB3679" w14:textId="77777777" w:rsidR="007C29D1" w:rsidRDefault="00A56152" w:rsidP="001F05FF">
      <w:pPr>
        <w:ind w:firstLine="720"/>
      </w:pPr>
      <w:r>
        <w:t xml:space="preserve">Input </w:t>
      </w:r>
      <w:r w:rsidR="008C398D">
        <w:t>INPUT0 0</w:t>
      </w:r>
      <w:r w:rsidR="007C29D1">
        <w:t xml:space="preserve"> 25</w:t>
      </w:r>
    </w:p>
    <w:p w14:paraId="2A82CDAB" w14:textId="77777777" w:rsidR="007C29D1" w:rsidRDefault="007C29D1" w:rsidP="001F05FF">
      <w:pPr>
        <w:ind w:firstLine="720"/>
      </w:pPr>
      <w:r>
        <w:t>Input INPUT1 0 5</w:t>
      </w:r>
    </w:p>
    <w:p w14:paraId="0AC1F6D1" w14:textId="3AB1FC4B" w:rsidR="007C29D1" w:rsidRDefault="007C29D1" w:rsidP="001F05FF">
      <w:pPr>
        <w:ind w:firstLine="720"/>
      </w:pPr>
      <w:proofErr w:type="spellStart"/>
      <w:r>
        <w:t>NumOutput</w:t>
      </w:r>
      <w:proofErr w:type="spellEnd"/>
      <w:r>
        <w:t xml:space="preserve"> 2</w:t>
      </w:r>
    </w:p>
    <w:p w14:paraId="3381CE11" w14:textId="054CC1C6" w:rsidR="00A56152" w:rsidRDefault="007C29D1" w:rsidP="001F05FF">
      <w:pPr>
        <w:ind w:firstLine="720"/>
      </w:pPr>
      <w:r>
        <w:t>Output</w:t>
      </w:r>
      <w:r w:rsidR="008C398D">
        <w:t xml:space="preserve"> </w:t>
      </w:r>
      <w:r>
        <w:t xml:space="preserve">OUTPUT0 </w:t>
      </w:r>
      <w:r w:rsidR="00826DAB">
        <w:t>500 25</w:t>
      </w:r>
    </w:p>
    <w:p w14:paraId="18E4A40E" w14:textId="31FC31ED" w:rsidR="00826DAB" w:rsidRDefault="00826DAB" w:rsidP="001F05FF">
      <w:pPr>
        <w:ind w:firstLine="720"/>
      </w:pPr>
      <w:r>
        <w:t>Output OUTPUT1 500 5</w:t>
      </w:r>
    </w:p>
    <w:p w14:paraId="3F1FA665" w14:textId="25C48A43" w:rsidR="007419FD" w:rsidRDefault="37D39746">
      <w:r>
        <w:t xml:space="preserve">Cell library: </w:t>
      </w:r>
      <w:r w:rsidR="2E69179A">
        <w:t xml:space="preserve">Cell library stands for the library of cells that would appear in the design. </w:t>
      </w:r>
      <w:r w:rsidR="6474F689">
        <w:t xml:space="preserve">For </w:t>
      </w:r>
      <w:r w:rsidR="00E67F9B">
        <w:rPr>
          <w:rFonts w:hint="eastAsia"/>
        </w:rPr>
        <w:t>f</w:t>
      </w:r>
      <w:r w:rsidR="6474F689">
        <w:t>lip-</w:t>
      </w:r>
      <w:r w:rsidR="00E67F9B">
        <w:rPr>
          <w:rFonts w:hint="eastAsia"/>
        </w:rPr>
        <w:t>f</w:t>
      </w:r>
      <w:r w:rsidR="6474F689">
        <w:t>lop</w:t>
      </w:r>
      <w:r w:rsidR="00E67F9B">
        <w:rPr>
          <w:rFonts w:hint="eastAsia"/>
        </w:rPr>
        <w:t>s</w:t>
      </w:r>
      <w:r w:rsidR="6474F689">
        <w:t xml:space="preserve">, the syntax would be </w:t>
      </w:r>
      <w:proofErr w:type="spellStart"/>
      <w:r w:rsidR="6474F689">
        <w:t>FlipFlop</w:t>
      </w:r>
      <w:proofErr w:type="spellEnd"/>
      <w:r w:rsidR="6474F689">
        <w:t>, followed by its bits</w:t>
      </w:r>
      <w:r w:rsidR="1586207A">
        <w:t xml:space="preserve">, name, width, height, and pin count. For </w:t>
      </w:r>
      <w:r w:rsidR="0CD8E1A5">
        <w:t xml:space="preserve">combinational gates, the syntax would be Gate, followed by its name, width, height, and pin count. </w:t>
      </w:r>
    </w:p>
    <w:p w14:paraId="34349314" w14:textId="77777777" w:rsidR="00B31E39" w:rsidRDefault="00B31E39" w:rsidP="00B31E39">
      <w:r>
        <w:t>Syntax</w:t>
      </w:r>
    </w:p>
    <w:p w14:paraId="07167581" w14:textId="54536047" w:rsidR="00084FF5" w:rsidRDefault="00084FF5" w:rsidP="006F1BE4">
      <w:pPr>
        <w:ind w:firstLine="720"/>
      </w:pPr>
      <w:proofErr w:type="spellStart"/>
      <w:r>
        <w:t>FlipFlop</w:t>
      </w:r>
      <w:proofErr w:type="spellEnd"/>
      <w:r w:rsidR="00D023BD">
        <w:t xml:space="preserve"> &lt;bits&gt;</w:t>
      </w:r>
      <w:r>
        <w:t xml:space="preserve"> &lt;</w:t>
      </w:r>
      <w:proofErr w:type="spellStart"/>
      <w:r>
        <w:t>flipFlopName</w:t>
      </w:r>
      <w:proofErr w:type="spellEnd"/>
      <w:r>
        <w:t>&gt;</w:t>
      </w:r>
      <w:r w:rsidR="00D16A54">
        <w:t xml:space="preserve"> &lt;</w:t>
      </w:r>
      <w:proofErr w:type="spellStart"/>
      <w:r w:rsidR="00011B0A">
        <w:rPr>
          <w:rFonts w:hint="eastAsia"/>
        </w:rPr>
        <w:t>flipFlop</w:t>
      </w:r>
      <w:r w:rsidR="00470556">
        <w:t>W</w:t>
      </w:r>
      <w:r w:rsidR="00470556">
        <w:rPr>
          <w:rFonts w:hint="eastAsia"/>
        </w:rPr>
        <w:t>i</w:t>
      </w:r>
      <w:r w:rsidR="00470556">
        <w:t>dth</w:t>
      </w:r>
      <w:proofErr w:type="spellEnd"/>
      <w:r w:rsidR="00D16A54">
        <w:t>&gt; &lt;</w:t>
      </w:r>
      <w:proofErr w:type="spellStart"/>
      <w:r w:rsidR="00011B0A">
        <w:rPr>
          <w:rFonts w:hint="eastAsia"/>
        </w:rPr>
        <w:t>flipFlop</w:t>
      </w:r>
      <w:r w:rsidR="00470556">
        <w:t>Height</w:t>
      </w:r>
      <w:proofErr w:type="spellEnd"/>
      <w:r w:rsidR="00D16A54">
        <w:t>&gt; &lt;</w:t>
      </w:r>
      <w:proofErr w:type="spellStart"/>
      <w:r w:rsidR="00D16A54">
        <w:t>pinCount</w:t>
      </w:r>
      <w:proofErr w:type="spellEnd"/>
      <w:r w:rsidR="00D16A54">
        <w:t>&gt;</w:t>
      </w:r>
    </w:p>
    <w:p w14:paraId="47AA4FB0" w14:textId="5E6F8E12" w:rsidR="00D16A54" w:rsidRDefault="00D16A54" w:rsidP="006F1BE4">
      <w:pPr>
        <w:ind w:firstLine="720"/>
      </w:pPr>
      <w:r>
        <w:t>Pin &lt;</w:t>
      </w:r>
      <w:proofErr w:type="spellStart"/>
      <w:r>
        <w:t>pinName</w:t>
      </w:r>
      <w:proofErr w:type="spellEnd"/>
      <w:r>
        <w:t>&gt; &lt;</w:t>
      </w:r>
      <w:proofErr w:type="spellStart"/>
      <w:r>
        <w:t>pinLocationX</w:t>
      </w:r>
      <w:proofErr w:type="spellEnd"/>
      <w:r>
        <w:t>&gt; &lt;</w:t>
      </w:r>
      <w:proofErr w:type="spellStart"/>
      <w:r>
        <w:t>pinLocationY</w:t>
      </w:r>
      <w:proofErr w:type="spellEnd"/>
      <w:r>
        <w:t>&gt;</w:t>
      </w:r>
    </w:p>
    <w:p w14:paraId="074EF526" w14:textId="7FBB80CD" w:rsidR="00CE6450" w:rsidRDefault="00CE6450" w:rsidP="006F1BE4">
      <w:pPr>
        <w:ind w:firstLine="720"/>
      </w:pPr>
      <w:bookmarkStart w:id="20" w:name="OLE_LINK67"/>
      <w:r>
        <w:t>Gate &lt;</w:t>
      </w:r>
      <w:proofErr w:type="spellStart"/>
      <w:r>
        <w:t>gateName</w:t>
      </w:r>
      <w:proofErr w:type="spellEnd"/>
      <w:r>
        <w:t>&gt; &lt;</w:t>
      </w:r>
      <w:proofErr w:type="spellStart"/>
      <w:r w:rsidR="008E7A26">
        <w:t>gateWidth</w:t>
      </w:r>
      <w:proofErr w:type="spellEnd"/>
      <w:r>
        <w:t>&gt;</w:t>
      </w:r>
      <w:r w:rsidR="008E7A26">
        <w:t xml:space="preserve"> &lt;</w:t>
      </w:r>
      <w:proofErr w:type="spellStart"/>
      <w:r w:rsidR="008E7A26">
        <w:t>gateHeight</w:t>
      </w:r>
      <w:proofErr w:type="spellEnd"/>
      <w:r w:rsidR="008E7A26">
        <w:t>&gt; &lt;</w:t>
      </w:r>
      <w:proofErr w:type="spellStart"/>
      <w:r w:rsidR="008E7A26">
        <w:t>pinCount</w:t>
      </w:r>
      <w:proofErr w:type="spellEnd"/>
      <w:r w:rsidR="008E7A26">
        <w:t>&gt;</w:t>
      </w:r>
    </w:p>
    <w:p w14:paraId="7F5339E5" w14:textId="5F84F370" w:rsidR="008E7A26" w:rsidRDefault="008E7A26" w:rsidP="006F1BE4">
      <w:pPr>
        <w:ind w:firstLine="720"/>
      </w:pPr>
      <w:r>
        <w:t>Pin &lt;</w:t>
      </w:r>
      <w:proofErr w:type="spellStart"/>
      <w:r>
        <w:t>pinName</w:t>
      </w:r>
      <w:proofErr w:type="spellEnd"/>
      <w:r>
        <w:t>&gt; &lt;</w:t>
      </w:r>
      <w:proofErr w:type="spellStart"/>
      <w:r>
        <w:t>pinLocationX</w:t>
      </w:r>
      <w:proofErr w:type="spellEnd"/>
      <w:r>
        <w:t>&gt; &lt;</w:t>
      </w:r>
      <w:proofErr w:type="spellStart"/>
      <w:r>
        <w:t>pinLocationY</w:t>
      </w:r>
      <w:proofErr w:type="spellEnd"/>
      <w:r>
        <w:t>&gt;</w:t>
      </w:r>
      <w:bookmarkEnd w:id="20"/>
    </w:p>
    <w:p w14:paraId="64D47944" w14:textId="77777777" w:rsidR="00B31E39" w:rsidRDefault="00B31E39" w:rsidP="00B31E39">
      <w:r>
        <w:t>Example</w:t>
      </w:r>
    </w:p>
    <w:p w14:paraId="6A04953C" w14:textId="2B93D941" w:rsidR="00B31E39" w:rsidRDefault="00084FF5" w:rsidP="006F1BE4">
      <w:pPr>
        <w:ind w:firstLine="720"/>
      </w:pPr>
      <w:proofErr w:type="spellStart"/>
      <w:r>
        <w:t>FlipFlop</w:t>
      </w:r>
      <w:proofErr w:type="spellEnd"/>
      <w:r w:rsidR="00B31E39">
        <w:t xml:space="preserve"> </w:t>
      </w:r>
      <w:r w:rsidR="00D023BD">
        <w:t xml:space="preserve">1 </w:t>
      </w:r>
      <w:r w:rsidR="00476810">
        <w:t>FF</w:t>
      </w:r>
      <w:r w:rsidR="00B31E39">
        <w:t>1 5 1</w:t>
      </w:r>
      <w:r w:rsidR="00A55A11">
        <w:t>0</w:t>
      </w:r>
      <w:r w:rsidR="00B31E39">
        <w:t xml:space="preserve"> </w:t>
      </w:r>
      <w:r w:rsidR="00476810">
        <w:t>2</w:t>
      </w:r>
    </w:p>
    <w:p w14:paraId="4CDE1782" w14:textId="0E98BBD7" w:rsidR="00B31E39" w:rsidRDefault="00B31E39" w:rsidP="006F1BE4">
      <w:pPr>
        <w:ind w:firstLine="720"/>
      </w:pPr>
      <w:r>
        <w:t xml:space="preserve">Pin </w:t>
      </w:r>
      <w:r w:rsidR="005D5474">
        <w:t>D</w:t>
      </w:r>
      <w:r>
        <w:t xml:space="preserve"> </w:t>
      </w:r>
      <w:r w:rsidR="006F1BE4">
        <w:t>0</w:t>
      </w:r>
      <w:r>
        <w:t xml:space="preserve"> </w:t>
      </w:r>
      <w:r w:rsidR="00A55A11">
        <w:t>8</w:t>
      </w:r>
    </w:p>
    <w:p w14:paraId="35622B65" w14:textId="146ACD2C" w:rsidR="00476810" w:rsidRDefault="00476810" w:rsidP="006F1BE4">
      <w:pPr>
        <w:ind w:firstLine="720"/>
      </w:pPr>
      <w:r>
        <w:t xml:space="preserve">Pin </w:t>
      </w:r>
      <w:r w:rsidR="005D5474">
        <w:t>Q</w:t>
      </w:r>
      <w:r>
        <w:t xml:space="preserve"> </w:t>
      </w:r>
      <w:r w:rsidR="006F1BE4">
        <w:t>5</w:t>
      </w:r>
      <w:r>
        <w:t xml:space="preserve"> </w:t>
      </w:r>
      <w:r w:rsidR="00A55A11">
        <w:t>8</w:t>
      </w:r>
    </w:p>
    <w:p w14:paraId="7F38A19A" w14:textId="0443D92A" w:rsidR="00B31E39" w:rsidRDefault="00544084" w:rsidP="006F1BE4">
      <w:pPr>
        <w:ind w:firstLine="720"/>
      </w:pPr>
      <w:proofErr w:type="spellStart"/>
      <w:r>
        <w:t>FlipFlop</w:t>
      </w:r>
      <w:proofErr w:type="spellEnd"/>
      <w:r w:rsidR="00B31E39">
        <w:t xml:space="preserve"> </w:t>
      </w:r>
      <w:r w:rsidR="00D023BD">
        <w:t xml:space="preserve">2 </w:t>
      </w:r>
      <w:r w:rsidR="00476810">
        <w:t>FF2</w:t>
      </w:r>
      <w:r w:rsidR="00B31E39">
        <w:t xml:space="preserve"> </w:t>
      </w:r>
      <w:r w:rsidR="007B0C82">
        <w:t>8</w:t>
      </w:r>
      <w:r w:rsidR="00B31E39">
        <w:t xml:space="preserve"> 1</w:t>
      </w:r>
      <w:r w:rsidR="005D5474">
        <w:t>0</w:t>
      </w:r>
      <w:r w:rsidR="00B31E39">
        <w:t xml:space="preserve"> </w:t>
      </w:r>
      <w:r w:rsidR="00D023BD">
        <w:t>4</w:t>
      </w:r>
    </w:p>
    <w:p w14:paraId="3A9C86CF" w14:textId="0C8324EE" w:rsidR="00B31E39" w:rsidRDefault="00B31E39" w:rsidP="006F1BE4">
      <w:pPr>
        <w:ind w:firstLine="720"/>
      </w:pPr>
      <w:bookmarkStart w:id="21" w:name="OLE_LINK11"/>
      <w:r>
        <w:t xml:space="preserve">Pin </w:t>
      </w:r>
      <w:r w:rsidR="005D5474">
        <w:t>D</w:t>
      </w:r>
      <w:r w:rsidR="00AA079F">
        <w:t>0</w:t>
      </w:r>
      <w:r>
        <w:t xml:space="preserve"> </w:t>
      </w:r>
      <w:r w:rsidR="006F1BE4">
        <w:t>0</w:t>
      </w:r>
      <w:r>
        <w:t xml:space="preserve"> </w:t>
      </w:r>
      <w:r w:rsidR="00AA079F">
        <w:t>9</w:t>
      </w:r>
    </w:p>
    <w:p w14:paraId="49BDF7A5" w14:textId="77777777" w:rsidR="005819F0" w:rsidRDefault="005819F0" w:rsidP="005819F0">
      <w:pPr>
        <w:ind w:firstLine="720"/>
      </w:pPr>
      <w:r>
        <w:t>Pin Q0 8 9</w:t>
      </w:r>
    </w:p>
    <w:p w14:paraId="2487D9D9" w14:textId="764847DF" w:rsidR="00D023BD" w:rsidRDefault="00D023BD" w:rsidP="00D023BD">
      <w:pPr>
        <w:ind w:firstLine="720"/>
      </w:pPr>
      <w:r>
        <w:t xml:space="preserve">Pin </w:t>
      </w:r>
      <w:r w:rsidR="005D5474">
        <w:t>D</w:t>
      </w:r>
      <w:r w:rsidR="00AA079F">
        <w:t>1</w:t>
      </w:r>
      <w:r>
        <w:t xml:space="preserve"> 0 </w:t>
      </w:r>
      <w:r w:rsidR="000B398B">
        <w:t>6</w:t>
      </w:r>
    </w:p>
    <w:bookmarkEnd w:id="21"/>
    <w:p w14:paraId="5BBCFCDD" w14:textId="79A55469" w:rsidR="00D023BD" w:rsidRDefault="00D023BD" w:rsidP="006F1BE4">
      <w:pPr>
        <w:ind w:firstLine="720"/>
      </w:pPr>
      <w:r>
        <w:t xml:space="preserve">Pin </w:t>
      </w:r>
      <w:r w:rsidR="005D5474">
        <w:t>Q</w:t>
      </w:r>
      <w:r w:rsidR="00AA079F">
        <w:t>1</w:t>
      </w:r>
      <w:r>
        <w:t xml:space="preserve"> </w:t>
      </w:r>
      <w:r w:rsidR="007B0C82">
        <w:t>8</w:t>
      </w:r>
      <w:r>
        <w:t xml:space="preserve"> </w:t>
      </w:r>
      <w:r w:rsidR="000B398B">
        <w:t>6</w:t>
      </w:r>
    </w:p>
    <w:p w14:paraId="407DAF1A" w14:textId="75C6A60A" w:rsidR="00253CE8" w:rsidRDefault="00253CE8" w:rsidP="00253CE8">
      <w:pPr>
        <w:ind w:firstLine="720"/>
      </w:pPr>
      <w:proofErr w:type="spellStart"/>
      <w:r>
        <w:t>FlipFlop</w:t>
      </w:r>
      <w:proofErr w:type="spellEnd"/>
      <w:r>
        <w:t xml:space="preserve"> 2 FF2A 10 10 4</w:t>
      </w:r>
    </w:p>
    <w:p w14:paraId="723C56BF" w14:textId="77777777" w:rsidR="00253CE8" w:rsidRDefault="00253CE8" w:rsidP="00253CE8">
      <w:pPr>
        <w:ind w:firstLine="720"/>
      </w:pPr>
      <w:r>
        <w:t>Pin D0 0 9</w:t>
      </w:r>
    </w:p>
    <w:p w14:paraId="0FD8C1B8" w14:textId="77777777" w:rsidR="00253CE8" w:rsidRDefault="00253CE8" w:rsidP="00253CE8">
      <w:pPr>
        <w:ind w:firstLine="720"/>
      </w:pPr>
      <w:r>
        <w:t>Pin D1 0 6</w:t>
      </w:r>
    </w:p>
    <w:p w14:paraId="098C6BB7" w14:textId="77777777" w:rsidR="00253CE8" w:rsidRDefault="00253CE8" w:rsidP="00253CE8">
      <w:pPr>
        <w:ind w:firstLine="720"/>
      </w:pPr>
      <w:r>
        <w:t>Pin Q0 8 9</w:t>
      </w:r>
    </w:p>
    <w:p w14:paraId="27DF66F6" w14:textId="454F4A75" w:rsidR="00253CE8" w:rsidRDefault="00253CE8" w:rsidP="00253CE8">
      <w:pPr>
        <w:ind w:firstLine="720"/>
      </w:pPr>
      <w:r>
        <w:t>Pin Q1 8 6</w:t>
      </w:r>
    </w:p>
    <w:p w14:paraId="7DB1A2A6" w14:textId="17C727E5" w:rsidR="001F05FF" w:rsidRDefault="00804278">
      <w:r>
        <w:lastRenderedPageBreak/>
        <w:t>Placement result</w:t>
      </w:r>
      <w:r w:rsidR="00031B62">
        <w:t>:</w:t>
      </w:r>
      <w:r w:rsidR="00ED4122">
        <w:t xml:space="preserve"> </w:t>
      </w:r>
      <w:r w:rsidR="00647522">
        <w:t>The x and y coordinate</w:t>
      </w:r>
      <w:r w:rsidR="00F13532">
        <w:t>s</w:t>
      </w:r>
      <w:r w:rsidR="00647522">
        <w:t xml:space="preserve"> describe the bottom-left corner of the cell</w:t>
      </w:r>
      <w:r>
        <w:t xml:space="preserve">: </w:t>
      </w:r>
    </w:p>
    <w:p w14:paraId="61C31E16" w14:textId="6D89A854" w:rsidR="00ED4122" w:rsidRDefault="00ED4122">
      <w:r>
        <w:t>Syntax</w:t>
      </w:r>
    </w:p>
    <w:p w14:paraId="285E30F4" w14:textId="7D05EAB8" w:rsidR="00ED4122" w:rsidRDefault="00ED4122" w:rsidP="00ED4122">
      <w:pPr>
        <w:ind w:firstLine="720"/>
      </w:pPr>
      <w:proofErr w:type="spellStart"/>
      <w:r>
        <w:t>NumInstances</w:t>
      </w:r>
      <w:proofErr w:type="spellEnd"/>
      <w:r>
        <w:t xml:space="preserve"> &lt;</w:t>
      </w:r>
      <w:proofErr w:type="spellStart"/>
      <w:r>
        <w:t>instanceCount</w:t>
      </w:r>
      <w:proofErr w:type="spellEnd"/>
      <w:r>
        <w:t>&gt;</w:t>
      </w:r>
    </w:p>
    <w:p w14:paraId="4088C58A" w14:textId="77B5ECD0" w:rsidR="00ED4122" w:rsidRDefault="00ED4122" w:rsidP="00ED4122">
      <w:pPr>
        <w:ind w:firstLine="720"/>
      </w:pPr>
      <w:r>
        <w:t>Inst &lt;</w:t>
      </w:r>
      <w:proofErr w:type="spellStart"/>
      <w:r>
        <w:t>instName</w:t>
      </w:r>
      <w:proofErr w:type="spellEnd"/>
      <w:r>
        <w:t>&gt; &lt;</w:t>
      </w:r>
      <w:proofErr w:type="spellStart"/>
      <w:r>
        <w:t>libCellName</w:t>
      </w:r>
      <w:proofErr w:type="spellEnd"/>
      <w:r>
        <w:t>&gt;</w:t>
      </w:r>
      <w:r w:rsidR="00647522">
        <w:t xml:space="preserve"> &lt;x-coordinate&gt; &lt;y-coordinate&gt;</w:t>
      </w:r>
    </w:p>
    <w:p w14:paraId="672638EB" w14:textId="65A95153" w:rsidR="00647522" w:rsidRDefault="00647522" w:rsidP="00647522">
      <w:r>
        <w:t xml:space="preserve">Example: </w:t>
      </w:r>
    </w:p>
    <w:p w14:paraId="13D8AD03" w14:textId="2273EA51" w:rsidR="00647522" w:rsidRDefault="00647522" w:rsidP="00647522">
      <w:pPr>
        <w:ind w:firstLine="720"/>
      </w:pPr>
      <w:proofErr w:type="spellStart"/>
      <w:r>
        <w:t>NumInstances</w:t>
      </w:r>
      <w:proofErr w:type="spellEnd"/>
      <w:r>
        <w:t xml:space="preserve"> 2</w:t>
      </w:r>
    </w:p>
    <w:p w14:paraId="7A720A94" w14:textId="04B6D3A5" w:rsidR="00647522" w:rsidRDefault="00647522" w:rsidP="00647522">
      <w:pPr>
        <w:ind w:firstLine="720"/>
      </w:pPr>
      <w:r>
        <w:t xml:space="preserve">Inst C1 </w:t>
      </w:r>
      <w:r w:rsidR="00602803">
        <w:t>FF</w:t>
      </w:r>
      <w:r>
        <w:t xml:space="preserve">1 </w:t>
      </w:r>
      <w:r w:rsidR="00D96B46">
        <w:t>50</w:t>
      </w:r>
      <w:r w:rsidR="00D300CA">
        <w:t xml:space="preserve"> </w:t>
      </w:r>
      <w:r w:rsidR="008C398D">
        <w:t>20</w:t>
      </w:r>
    </w:p>
    <w:p w14:paraId="6E6C9A57" w14:textId="49910031" w:rsidR="009F51B6" w:rsidRDefault="00647522" w:rsidP="009F51B6">
      <w:pPr>
        <w:ind w:firstLine="720"/>
      </w:pPr>
      <w:r>
        <w:t xml:space="preserve">Inst C2 </w:t>
      </w:r>
      <w:r w:rsidR="00602803">
        <w:t>FF</w:t>
      </w:r>
      <w:r w:rsidR="009F51B6">
        <w:t>1</w:t>
      </w:r>
      <w:r w:rsidR="00D300CA">
        <w:t xml:space="preserve"> </w:t>
      </w:r>
      <w:r w:rsidR="00D96B46">
        <w:t>50</w:t>
      </w:r>
      <w:r w:rsidR="00D300CA">
        <w:t xml:space="preserve"> </w:t>
      </w:r>
      <w:r w:rsidR="009F51B6">
        <w:t>0</w:t>
      </w:r>
    </w:p>
    <w:p w14:paraId="488D1300" w14:textId="0AAC8D24" w:rsidR="004D7B4E" w:rsidRDefault="00585689">
      <w:r>
        <w:t>Netlist</w:t>
      </w:r>
      <w:r w:rsidR="00116602">
        <w:t xml:space="preserve">: </w:t>
      </w:r>
    </w:p>
    <w:p w14:paraId="4B537301" w14:textId="77777777" w:rsidR="00D620A6" w:rsidRDefault="00D620A6" w:rsidP="00D620A6">
      <w:r>
        <w:t>Syntax</w:t>
      </w:r>
    </w:p>
    <w:p w14:paraId="15489660" w14:textId="77777777" w:rsidR="00D620A6" w:rsidRDefault="00D620A6" w:rsidP="00116602">
      <w:pPr>
        <w:ind w:firstLine="720"/>
      </w:pPr>
      <w:proofErr w:type="spellStart"/>
      <w:r>
        <w:t>NumNets</w:t>
      </w:r>
      <w:proofErr w:type="spellEnd"/>
      <w:r>
        <w:t xml:space="preserve"> &lt;</w:t>
      </w:r>
      <w:proofErr w:type="spellStart"/>
      <w:r>
        <w:t>netCount</w:t>
      </w:r>
      <w:proofErr w:type="spellEnd"/>
      <w:r>
        <w:t>&gt;</w:t>
      </w:r>
    </w:p>
    <w:p w14:paraId="1CBDB03A" w14:textId="77777777" w:rsidR="00D620A6" w:rsidRDefault="00D620A6" w:rsidP="00116602">
      <w:pPr>
        <w:ind w:firstLine="720"/>
      </w:pPr>
      <w:r>
        <w:t>Net &lt;</w:t>
      </w:r>
      <w:proofErr w:type="spellStart"/>
      <w:r>
        <w:t>netName</w:t>
      </w:r>
      <w:proofErr w:type="spellEnd"/>
      <w:r>
        <w:t>&gt; &lt;</w:t>
      </w:r>
      <w:proofErr w:type="spellStart"/>
      <w:r>
        <w:t>numPins</w:t>
      </w:r>
      <w:proofErr w:type="spellEnd"/>
      <w:r>
        <w:t>&gt;</w:t>
      </w:r>
    </w:p>
    <w:p w14:paraId="341E6242" w14:textId="77777777" w:rsidR="00D620A6" w:rsidRDefault="00D620A6" w:rsidP="00116602">
      <w:pPr>
        <w:ind w:firstLine="720"/>
      </w:pPr>
      <w:r>
        <w:t>Pin &lt;</w:t>
      </w:r>
      <w:proofErr w:type="spellStart"/>
      <w:r>
        <w:t>instName</w:t>
      </w:r>
      <w:proofErr w:type="spellEnd"/>
      <w:r>
        <w:t>&gt;/&lt;</w:t>
      </w:r>
      <w:proofErr w:type="spellStart"/>
      <w:r>
        <w:t>libPinName</w:t>
      </w:r>
      <w:proofErr w:type="spellEnd"/>
      <w:r>
        <w:t>&gt;</w:t>
      </w:r>
    </w:p>
    <w:p w14:paraId="0CAC58DE" w14:textId="77777777" w:rsidR="00D620A6" w:rsidRDefault="00D620A6" w:rsidP="00D620A6">
      <w:r>
        <w:t>Example</w:t>
      </w:r>
    </w:p>
    <w:p w14:paraId="27C8DE7F" w14:textId="3F3E12AF" w:rsidR="00D620A6" w:rsidRDefault="00D620A6" w:rsidP="00116602">
      <w:pPr>
        <w:ind w:firstLine="720"/>
      </w:pPr>
      <w:proofErr w:type="spellStart"/>
      <w:r>
        <w:t>NumNets</w:t>
      </w:r>
      <w:proofErr w:type="spellEnd"/>
      <w:r>
        <w:t xml:space="preserve"> </w:t>
      </w:r>
      <w:r w:rsidR="006F67BB">
        <w:t>4</w:t>
      </w:r>
    </w:p>
    <w:p w14:paraId="600C662E" w14:textId="77777777" w:rsidR="00D620A6" w:rsidRDefault="00D620A6" w:rsidP="00116602">
      <w:pPr>
        <w:ind w:firstLine="720"/>
      </w:pPr>
      <w:r>
        <w:t>Net N1 2</w:t>
      </w:r>
    </w:p>
    <w:p w14:paraId="7995D8B4" w14:textId="6EE437B6" w:rsidR="0052592D" w:rsidRDefault="0052592D" w:rsidP="00116602">
      <w:pPr>
        <w:ind w:firstLine="720"/>
      </w:pPr>
      <w:r>
        <w:t>Pin INPUT</w:t>
      </w:r>
      <w:r w:rsidR="006F67BB">
        <w:t>0</w:t>
      </w:r>
    </w:p>
    <w:p w14:paraId="56B8EDD1" w14:textId="3BEE4BC4" w:rsidR="00D620A6" w:rsidRDefault="00D620A6" w:rsidP="00116602">
      <w:pPr>
        <w:ind w:firstLine="720"/>
      </w:pPr>
      <w:r>
        <w:t>Pin C1/</w:t>
      </w:r>
      <w:r w:rsidR="00B9554A">
        <w:t>D</w:t>
      </w:r>
    </w:p>
    <w:p w14:paraId="326793D2" w14:textId="0F764D3D" w:rsidR="0052592D" w:rsidRDefault="0052592D" w:rsidP="0052592D">
      <w:pPr>
        <w:ind w:firstLine="720"/>
      </w:pPr>
      <w:r>
        <w:t>Net N</w:t>
      </w:r>
      <w:r>
        <w:rPr>
          <w:rFonts w:hint="eastAsia"/>
        </w:rPr>
        <w:t>2</w:t>
      </w:r>
      <w:r>
        <w:t xml:space="preserve"> 2</w:t>
      </w:r>
    </w:p>
    <w:p w14:paraId="4A9EB6E1" w14:textId="05F20644" w:rsidR="0052592D" w:rsidRDefault="0052592D" w:rsidP="0052592D">
      <w:pPr>
        <w:ind w:firstLine="720"/>
      </w:pPr>
      <w:r>
        <w:t>Pin INPUT</w:t>
      </w:r>
      <w:r w:rsidR="006F67BB">
        <w:t>1</w:t>
      </w:r>
    </w:p>
    <w:p w14:paraId="45DABC8A" w14:textId="157D15C6" w:rsidR="0052592D" w:rsidRDefault="0052592D" w:rsidP="0052592D">
      <w:pPr>
        <w:ind w:firstLine="720"/>
      </w:pPr>
      <w:r>
        <w:t>Pin C</w:t>
      </w:r>
      <w:r>
        <w:rPr>
          <w:rFonts w:hint="eastAsia"/>
        </w:rPr>
        <w:t>2</w:t>
      </w:r>
      <w:r>
        <w:t>/D</w:t>
      </w:r>
    </w:p>
    <w:p w14:paraId="7AB903EC" w14:textId="67556FD6" w:rsidR="0052592D" w:rsidRDefault="0052592D" w:rsidP="0052592D">
      <w:pPr>
        <w:ind w:firstLine="720"/>
      </w:pPr>
      <w:r>
        <w:t>Net N3 2</w:t>
      </w:r>
    </w:p>
    <w:p w14:paraId="26D88160" w14:textId="4D937ECD" w:rsidR="0052592D" w:rsidRDefault="0052592D" w:rsidP="0052592D">
      <w:pPr>
        <w:ind w:firstLine="720"/>
      </w:pPr>
      <w:r>
        <w:t>Pin C1/Q</w:t>
      </w:r>
    </w:p>
    <w:p w14:paraId="5AE81777" w14:textId="30E71C98" w:rsidR="0052592D" w:rsidRDefault="0052592D" w:rsidP="0052592D">
      <w:pPr>
        <w:ind w:firstLine="720"/>
      </w:pPr>
      <w:r>
        <w:t>Pin OUTPUT</w:t>
      </w:r>
      <w:r w:rsidR="006F67BB">
        <w:t>0</w:t>
      </w:r>
    </w:p>
    <w:p w14:paraId="20A8E1AB" w14:textId="0B3DFBF5" w:rsidR="0052592D" w:rsidRDefault="0052592D" w:rsidP="0052592D">
      <w:pPr>
        <w:ind w:firstLine="720"/>
      </w:pPr>
      <w:r>
        <w:t>Net N4 2</w:t>
      </w:r>
    </w:p>
    <w:p w14:paraId="09E63025" w14:textId="4C7ACA45" w:rsidR="0052592D" w:rsidRDefault="0052592D" w:rsidP="0052592D">
      <w:pPr>
        <w:ind w:firstLine="720"/>
      </w:pPr>
      <w:r>
        <w:t>Pin C2/Q</w:t>
      </w:r>
    </w:p>
    <w:p w14:paraId="5CEE05F6" w14:textId="2D40CE68" w:rsidR="0052592D" w:rsidRDefault="0052592D" w:rsidP="0052592D">
      <w:pPr>
        <w:ind w:firstLine="720"/>
      </w:pPr>
      <w:r>
        <w:t>Pin OUTPUT</w:t>
      </w:r>
      <w:r w:rsidR="006F67BB">
        <w:t>1</w:t>
      </w:r>
    </w:p>
    <w:p w14:paraId="24B1D682" w14:textId="51722B8E" w:rsidR="0071457B" w:rsidRDefault="009978E2">
      <w:bookmarkStart w:id="22" w:name="OLE_LINK28"/>
      <w:r>
        <w:t>Max placement utilization ratio</w:t>
      </w:r>
      <w:bookmarkEnd w:id="22"/>
      <w:r w:rsidR="00662A21">
        <w:t>: The die area of the design is divided</w:t>
      </w:r>
      <w:r w:rsidR="00662A21" w:rsidRPr="00662A21">
        <w:t xml:space="preserve"> into </w:t>
      </w:r>
      <w:r w:rsidR="00662A21">
        <w:t xml:space="preserve">small </w:t>
      </w:r>
      <w:r w:rsidR="00662A21" w:rsidRPr="00662A21">
        <w:t>bins whose dimensions are (</w:t>
      </w:r>
      <w:proofErr w:type="spellStart"/>
      <w:r w:rsidR="00662A21" w:rsidRPr="00662A21">
        <w:t>BinWidth</w:t>
      </w:r>
      <w:proofErr w:type="spellEnd"/>
      <w:r w:rsidR="00662A21" w:rsidRPr="00662A21">
        <w:t xml:space="preserve">, </w:t>
      </w:r>
      <w:proofErr w:type="spellStart"/>
      <w:r w:rsidR="00662A21" w:rsidRPr="00662A21">
        <w:t>BinHeight</w:t>
      </w:r>
      <w:proofErr w:type="spellEnd"/>
      <w:r w:rsidR="00662A21" w:rsidRPr="00662A21">
        <w:t>). The first bin starts from (&lt;</w:t>
      </w:r>
      <w:proofErr w:type="spellStart"/>
      <w:r w:rsidR="00662A21" w:rsidRPr="00662A21">
        <w:t>lowerLeftX</w:t>
      </w:r>
      <w:proofErr w:type="spellEnd"/>
      <w:r w:rsidR="00662A21" w:rsidRPr="00662A21">
        <w:t>&gt;, &lt;</w:t>
      </w:r>
      <w:proofErr w:type="spellStart"/>
      <w:r w:rsidR="00662A21" w:rsidRPr="00662A21">
        <w:t>lowerLeftY</w:t>
      </w:r>
      <w:proofErr w:type="spellEnd"/>
      <w:r w:rsidR="00662A21" w:rsidRPr="00662A21">
        <w:t xml:space="preserve">&gt;) of </w:t>
      </w:r>
      <w:proofErr w:type="spellStart"/>
      <w:r w:rsidR="00662A21" w:rsidRPr="00662A21">
        <w:t>DieSize</w:t>
      </w:r>
      <w:proofErr w:type="spellEnd"/>
      <w:r w:rsidR="00662A21" w:rsidRPr="00662A21">
        <w:t xml:space="preserve">, and repeats </w:t>
      </w:r>
      <w:r w:rsidR="00662A21" w:rsidRPr="00662A21">
        <w:lastRenderedPageBreak/>
        <w:t>with (</w:t>
      </w:r>
      <w:proofErr w:type="spellStart"/>
      <w:r w:rsidR="00662A21" w:rsidRPr="00662A21">
        <w:t>BinWidth</w:t>
      </w:r>
      <w:proofErr w:type="spellEnd"/>
      <w:r w:rsidR="00662A21" w:rsidRPr="00662A21">
        <w:t xml:space="preserve">, </w:t>
      </w:r>
      <w:proofErr w:type="spellStart"/>
      <w:r w:rsidR="00662A21" w:rsidRPr="00662A21">
        <w:t>BinHeight</w:t>
      </w:r>
      <w:proofErr w:type="spellEnd"/>
      <w:r w:rsidR="00662A21" w:rsidRPr="00662A21">
        <w:t xml:space="preserve">) throughout the </w:t>
      </w:r>
      <w:proofErr w:type="spellStart"/>
      <w:r w:rsidR="00662A21" w:rsidRPr="00662A21">
        <w:t>DieSize</w:t>
      </w:r>
      <w:proofErr w:type="spellEnd"/>
      <w:r w:rsidR="008E77DB">
        <w:t xml:space="preserve">. </w:t>
      </w:r>
      <w:proofErr w:type="spellStart"/>
      <w:r w:rsidR="008E77DB">
        <w:t>BinMaxUtil</w:t>
      </w:r>
      <w:proofErr w:type="spellEnd"/>
      <w:r w:rsidR="008E77DB">
        <w:t xml:space="preserve"> is a percentage </w:t>
      </w:r>
      <w:proofErr w:type="gramStart"/>
      <w:r w:rsidR="008E77DB">
        <w:t>value</w:t>
      </w:r>
      <w:proofErr w:type="gramEnd"/>
      <w:r w:rsidR="00803383">
        <w:t xml:space="preserve"> and it</w:t>
      </w:r>
      <w:r w:rsidR="008E77DB">
        <w:t xml:space="preserve"> </w:t>
      </w:r>
      <w:r w:rsidR="00910ECA">
        <w:t xml:space="preserve">is calculated </w:t>
      </w:r>
      <w:r w:rsidR="00803383">
        <w:t>by dividing the total area of cells placed in the bin by the total area of the bin itself</w:t>
      </w:r>
      <w:r>
        <w:t xml:space="preserve">: </w:t>
      </w:r>
    </w:p>
    <w:p w14:paraId="0BAF86A0" w14:textId="77777777" w:rsidR="00E75982" w:rsidRDefault="00E75982" w:rsidP="00E75982">
      <w:r>
        <w:t>Syntax</w:t>
      </w:r>
    </w:p>
    <w:p w14:paraId="67CC6F9B" w14:textId="09089EB3" w:rsidR="00E75982" w:rsidRDefault="00F35366" w:rsidP="00E75982">
      <w:pPr>
        <w:ind w:firstLine="720"/>
      </w:pPr>
      <w:proofErr w:type="spellStart"/>
      <w:r>
        <w:t>BinWidth</w:t>
      </w:r>
      <w:proofErr w:type="spellEnd"/>
      <w:r w:rsidR="00E75982">
        <w:t xml:space="preserve"> &lt;</w:t>
      </w:r>
      <w:r>
        <w:t>width</w:t>
      </w:r>
      <w:r w:rsidR="00E75982">
        <w:t>&gt;</w:t>
      </w:r>
    </w:p>
    <w:p w14:paraId="28E27217" w14:textId="17341FF7" w:rsidR="00E75982" w:rsidRDefault="00F35366" w:rsidP="00E75982">
      <w:pPr>
        <w:ind w:firstLine="720"/>
      </w:pPr>
      <w:proofErr w:type="spellStart"/>
      <w:r>
        <w:t>BinHeight</w:t>
      </w:r>
      <w:proofErr w:type="spellEnd"/>
      <w:r w:rsidR="00E75982">
        <w:t xml:space="preserve"> &lt;</w:t>
      </w:r>
      <w:r>
        <w:t>height</w:t>
      </w:r>
      <w:r w:rsidR="00E75982">
        <w:t>&gt;</w:t>
      </w:r>
    </w:p>
    <w:p w14:paraId="317990CA" w14:textId="52B8D159" w:rsidR="00F35366" w:rsidRDefault="00F35366" w:rsidP="00E75982">
      <w:pPr>
        <w:ind w:firstLine="720"/>
      </w:pPr>
      <w:proofErr w:type="spellStart"/>
      <w:r>
        <w:t>Bin</w:t>
      </w:r>
      <w:r w:rsidR="009335E2">
        <w:t>MaxUtil</w:t>
      </w:r>
      <w:proofErr w:type="spellEnd"/>
      <w:r w:rsidR="009335E2">
        <w:t xml:space="preserve"> &lt;util&gt;</w:t>
      </w:r>
    </w:p>
    <w:p w14:paraId="123F9B99" w14:textId="77777777" w:rsidR="00E75982" w:rsidRDefault="00E75982" w:rsidP="00E75982">
      <w:r>
        <w:t>Example</w:t>
      </w:r>
    </w:p>
    <w:p w14:paraId="7D99D610" w14:textId="460A141E" w:rsidR="009335E2" w:rsidRDefault="009335E2" w:rsidP="009335E2">
      <w:pPr>
        <w:ind w:firstLine="720"/>
      </w:pPr>
      <w:proofErr w:type="spellStart"/>
      <w:r>
        <w:t>BinWidth</w:t>
      </w:r>
      <w:proofErr w:type="spellEnd"/>
      <w:r>
        <w:t xml:space="preserve"> 10</w:t>
      </w:r>
      <w:r w:rsidR="00A90E7E">
        <w:t>0</w:t>
      </w:r>
    </w:p>
    <w:p w14:paraId="11B62524" w14:textId="25BC5B5F" w:rsidR="009335E2" w:rsidRDefault="009335E2" w:rsidP="009335E2">
      <w:pPr>
        <w:ind w:firstLine="720"/>
      </w:pPr>
      <w:proofErr w:type="spellStart"/>
      <w:r>
        <w:t>BinHeight</w:t>
      </w:r>
      <w:proofErr w:type="spellEnd"/>
      <w:r>
        <w:t xml:space="preserve"> 10</w:t>
      </w:r>
      <w:r w:rsidR="00A90E7E">
        <w:t>0</w:t>
      </w:r>
    </w:p>
    <w:p w14:paraId="13BB9D57" w14:textId="4924A696" w:rsidR="009335E2" w:rsidRDefault="009335E2" w:rsidP="009335E2">
      <w:pPr>
        <w:ind w:firstLine="720"/>
      </w:pPr>
      <w:bookmarkStart w:id="23" w:name="OLE_LINK8"/>
      <w:proofErr w:type="spellStart"/>
      <w:r>
        <w:t>BinMaxUtil</w:t>
      </w:r>
      <w:bookmarkEnd w:id="23"/>
      <w:proofErr w:type="spellEnd"/>
      <w:r>
        <w:t xml:space="preserve"> </w:t>
      </w:r>
      <w:r w:rsidR="00682C99">
        <w:t>75</w:t>
      </w:r>
    </w:p>
    <w:p w14:paraId="51966B13" w14:textId="7869E96E" w:rsidR="007428DE" w:rsidRDefault="00E75982">
      <w:r>
        <w:t xml:space="preserve">The formulation of utilization ratio of a </w:t>
      </w:r>
      <w:r w:rsidR="00682C99">
        <w:t>Bin</w:t>
      </w:r>
      <w:r w:rsidR="009406F7">
        <w:t xml:space="preserve"> = </w:t>
      </w:r>
      <m:oMath>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(area of each cell on the bin)</m:t>
                </m:r>
              </m:e>
            </m:nary>
          </m:num>
          <m:den>
            <m:r>
              <w:rPr>
                <w:rFonts w:ascii="Cambria Math" w:hAnsi="Cambria Math"/>
              </w:rPr>
              <m:t>area of the bin</m:t>
            </m:r>
          </m:den>
        </m:f>
      </m:oMath>
    </w:p>
    <w:p w14:paraId="1663E4DD" w14:textId="615CC897" w:rsidR="00431D32" w:rsidRPr="00BA51A4" w:rsidRDefault="00C97CCF">
      <w:r>
        <w:t>Placement rows</w:t>
      </w:r>
      <w:r w:rsidR="002D23E9">
        <w:t>:</w:t>
      </w:r>
      <w:r w:rsidR="008F3F78">
        <w:t xml:space="preserve"> </w:t>
      </w:r>
      <w:r w:rsidR="00D81D19">
        <w:rPr>
          <w:kern w:val="0"/>
          <w14:ligatures w14:val="none"/>
        </w:rPr>
        <w:t xml:space="preserve">The given row would start from </w:t>
      </w:r>
      <w:bookmarkStart w:id="24" w:name="OLE_LINK23"/>
      <w:r w:rsidR="00D81D19">
        <w:rPr>
          <w:kern w:val="0"/>
          <w14:ligatures w14:val="none"/>
        </w:rPr>
        <w:t>(&lt;</w:t>
      </w:r>
      <m:oMath>
        <m:r>
          <w:rPr>
            <w:rFonts w:ascii="Cambria Math" w:hAnsi="Cambria Math"/>
            <w:kern w:val="0"/>
            <w14:ligatures w14:val="none"/>
          </w:rPr>
          <m:t>startX</m:t>
        </m:r>
      </m:oMath>
      <w:r w:rsidR="00D81D19">
        <w:rPr>
          <w:kern w:val="0"/>
          <w14:ligatures w14:val="none"/>
        </w:rPr>
        <w:t>&gt;, &lt;</w:t>
      </w:r>
      <m:oMath>
        <m:r>
          <w:rPr>
            <w:rFonts w:ascii="Cambria Math" w:hAnsi="Cambria Math"/>
            <w:kern w:val="0"/>
            <w14:ligatures w14:val="none"/>
          </w:rPr>
          <m:t>startY</m:t>
        </m:r>
      </m:oMath>
      <w:r w:rsidR="00D81D19">
        <w:rPr>
          <w:kern w:val="0"/>
          <w14:ligatures w14:val="none"/>
        </w:rPr>
        <w:t xml:space="preserve">&gt;) </w:t>
      </w:r>
      <w:bookmarkEnd w:id="24"/>
      <w:r w:rsidR="00D81D19">
        <w:rPr>
          <w:kern w:val="0"/>
          <w14:ligatures w14:val="none"/>
        </w:rPr>
        <w:t>and has a &lt;</w:t>
      </w:r>
      <m:oMath>
        <m:r>
          <w:rPr>
            <w:rFonts w:ascii="Cambria Math" w:hAnsi="Cambria Math"/>
            <w:kern w:val="0"/>
            <w14:ligatures w14:val="none"/>
          </w:rPr>
          <m:t>totalNumOfSites</m:t>
        </m:r>
      </m:oMath>
      <w:r w:rsidR="00D81D19">
        <w:rPr>
          <w:kern w:val="0"/>
          <w14:ligatures w14:val="none"/>
        </w:rPr>
        <w:t>&gt;</w:t>
      </w:r>
      <w:r w:rsidR="00C80D87">
        <w:rPr>
          <w:kern w:val="0"/>
          <w14:ligatures w14:val="none"/>
        </w:rPr>
        <w:t xml:space="preserve"> of </w:t>
      </w:r>
      <w:r w:rsidR="00C80D87" w:rsidRPr="002C339B">
        <w:rPr>
          <w:i/>
          <w:iCs/>
          <w:kern w:val="0"/>
          <w14:ligatures w14:val="none"/>
        </w:rPr>
        <w:t>cell sites</w:t>
      </w:r>
      <w:r w:rsidR="00D81D19">
        <w:rPr>
          <w:kern w:val="0"/>
          <w14:ligatures w14:val="none"/>
        </w:rPr>
        <w:t xml:space="preserve"> repetitively placed back-to-back in x direction</w:t>
      </w:r>
      <w:r w:rsidR="00C40A8F">
        <w:rPr>
          <w:kern w:val="0"/>
          <w14:ligatures w14:val="none"/>
        </w:rPr>
        <w:t>.</w:t>
      </w:r>
      <w:r w:rsidR="002C339B">
        <w:rPr>
          <w:kern w:val="0"/>
          <w14:ligatures w14:val="none"/>
        </w:rPr>
        <w:t xml:space="preserve"> </w:t>
      </w:r>
      <w:r w:rsidR="00BC62FF">
        <w:rPr>
          <w:kern w:val="0"/>
          <w14:ligatures w14:val="none"/>
        </w:rPr>
        <w:t xml:space="preserve">A </w:t>
      </w:r>
      <w:r w:rsidR="002C339B">
        <w:rPr>
          <w:kern w:val="0"/>
          <w14:ligatures w14:val="none"/>
        </w:rPr>
        <w:t xml:space="preserve">cell site </w:t>
      </w:r>
      <w:r w:rsidR="00BC62FF">
        <w:rPr>
          <w:kern w:val="0"/>
          <w14:ligatures w14:val="none"/>
        </w:rPr>
        <w:t xml:space="preserve">is a small rectangle defined in </w:t>
      </w:r>
      <w:proofErr w:type="spellStart"/>
      <w:r w:rsidR="00BC62FF">
        <w:rPr>
          <w:kern w:val="0"/>
          <w14:ligatures w14:val="none"/>
        </w:rPr>
        <w:t>PlacementRows</w:t>
      </w:r>
      <w:proofErr w:type="spellEnd"/>
      <w:r w:rsidR="00BC62FF">
        <w:rPr>
          <w:kern w:val="0"/>
          <w14:ligatures w14:val="none"/>
        </w:rPr>
        <w:t xml:space="preserve"> with a dimension of </w:t>
      </w:r>
      <w:r w:rsidR="002C339B">
        <w:rPr>
          <w:kern w:val="0"/>
          <w14:ligatures w14:val="none"/>
        </w:rPr>
        <w:t>(&lt;</w:t>
      </w:r>
      <m:oMath>
        <m:r>
          <w:rPr>
            <w:rFonts w:ascii="Cambria Math" w:hAnsi="Cambria Math"/>
            <w:kern w:val="0"/>
            <w14:ligatures w14:val="none"/>
          </w:rPr>
          <m:t>siteWidth</m:t>
        </m:r>
      </m:oMath>
      <w:r w:rsidR="002C339B">
        <w:rPr>
          <w:kern w:val="0"/>
          <w14:ligatures w14:val="none"/>
        </w:rPr>
        <w:t>&gt;, &lt;</w:t>
      </w:r>
      <m:oMath>
        <m:r>
          <w:rPr>
            <w:rFonts w:ascii="Cambria Math" w:hAnsi="Cambria Math"/>
            <w:kern w:val="0"/>
            <w14:ligatures w14:val="none"/>
          </w:rPr>
          <m:t>siteHeight</m:t>
        </m:r>
      </m:oMath>
      <w:r w:rsidR="002C339B">
        <w:rPr>
          <w:kern w:val="0"/>
          <w14:ligatures w14:val="none"/>
        </w:rPr>
        <w:t>&gt;).</w:t>
      </w:r>
      <w:r w:rsidR="00C046C3">
        <w:rPr>
          <w:kern w:val="0"/>
          <w14:ligatures w14:val="none"/>
        </w:rPr>
        <w:t xml:space="preserve"> </w:t>
      </w:r>
      <w:r w:rsidR="00C40A8F">
        <w:rPr>
          <w:kern w:val="0"/>
          <w14:ligatures w14:val="none"/>
        </w:rPr>
        <w:t xml:space="preserve">The leftmost coordinate of </w:t>
      </w:r>
      <w:r w:rsidR="00651B0C">
        <w:rPr>
          <w:kern w:val="0"/>
          <w14:ligatures w14:val="none"/>
        </w:rPr>
        <w:t xml:space="preserve">the </w:t>
      </w:r>
      <w:proofErr w:type="spellStart"/>
      <w:r w:rsidR="00C40A8F">
        <w:rPr>
          <w:kern w:val="0"/>
          <w14:ligatures w14:val="none"/>
        </w:rPr>
        <w:t>PlacementRows</w:t>
      </w:r>
      <w:proofErr w:type="spellEnd"/>
      <w:r w:rsidR="00C40A8F">
        <w:rPr>
          <w:kern w:val="0"/>
          <w14:ligatures w14:val="none"/>
        </w:rPr>
        <w:t xml:space="preserve"> is </w:t>
      </w:r>
      <w:r w:rsidR="00D81D19">
        <w:rPr>
          <w:kern w:val="0"/>
          <w14:ligatures w14:val="none"/>
        </w:rPr>
        <w:t>&lt;</w:t>
      </w:r>
      <m:oMath>
        <m:r>
          <w:rPr>
            <w:rFonts w:ascii="Cambria Math" w:hAnsi="Cambria Math"/>
            <w:kern w:val="0"/>
            <w14:ligatures w14:val="none"/>
          </w:rPr>
          <m:t>startX</m:t>
        </m:r>
      </m:oMath>
      <w:r w:rsidR="00D81D19">
        <w:rPr>
          <w:kern w:val="0"/>
          <w14:ligatures w14:val="none"/>
        </w:rPr>
        <w:t xml:space="preserve">&gt; </w:t>
      </w:r>
      <w:r w:rsidR="00C40A8F">
        <w:rPr>
          <w:kern w:val="0"/>
          <w14:ligatures w14:val="none"/>
        </w:rPr>
        <w:t xml:space="preserve">and the rightmost coordinate of the </w:t>
      </w:r>
      <w:proofErr w:type="spellStart"/>
      <w:r w:rsidR="00C40A8F">
        <w:rPr>
          <w:kern w:val="0"/>
          <w14:ligatures w14:val="none"/>
        </w:rPr>
        <w:t>PlacementRows</w:t>
      </w:r>
      <w:proofErr w:type="spellEnd"/>
      <w:r w:rsidR="00C40A8F">
        <w:rPr>
          <w:kern w:val="0"/>
          <w14:ligatures w14:val="none"/>
        </w:rPr>
        <w:t xml:space="preserve"> </w:t>
      </w:r>
      <w:r w:rsidR="00651B0C">
        <w:rPr>
          <w:kern w:val="0"/>
          <w14:ligatures w14:val="none"/>
        </w:rPr>
        <w:t>is</w:t>
      </w:r>
      <w:r w:rsidR="00D81D19">
        <w:rPr>
          <w:kern w:val="0"/>
          <w14:ligatures w14:val="none"/>
        </w:rPr>
        <w:t xml:space="preserve"> </w:t>
      </w:r>
      <w:bookmarkStart w:id="25" w:name="OLE_LINK17"/>
      <w:bookmarkStart w:id="26" w:name="OLE_LINK33"/>
      <w:r w:rsidR="00D81D19">
        <w:rPr>
          <w:kern w:val="0"/>
          <w14:ligatures w14:val="none"/>
        </w:rPr>
        <w:t>&lt;</w:t>
      </w:r>
      <w:bookmarkStart w:id="27" w:name="OLE_LINK22"/>
      <m:oMath>
        <m:r>
          <w:rPr>
            <w:rFonts w:ascii="Cambria Math" w:hAnsi="Cambria Math"/>
            <w:kern w:val="0"/>
            <w14:ligatures w14:val="none"/>
          </w:rPr>
          <m:t>startX</m:t>
        </m:r>
        <w:bookmarkEnd w:id="25"/>
        <w:bookmarkEnd w:id="27"/>
        <m:r>
          <w:rPr>
            <w:rFonts w:ascii="Cambria Math" w:hAnsi="Cambria Math"/>
            <w:kern w:val="0"/>
            <w14:ligatures w14:val="none"/>
          </w:rPr>
          <m:t>+siteWidth×</m:t>
        </m:r>
        <w:bookmarkStart w:id="28" w:name="OLE_LINK62"/>
        <m:r>
          <w:rPr>
            <w:rFonts w:ascii="Cambria Math" w:hAnsi="Cambria Math"/>
            <w:kern w:val="0"/>
            <w14:ligatures w14:val="none"/>
          </w:rPr>
          <m:t>totalNum</m:t>
        </m:r>
        <w:bookmarkStart w:id="29" w:name="OLE_LINK21"/>
        <m:r>
          <w:rPr>
            <w:rFonts w:ascii="Cambria Math" w:hAnsi="Cambria Math"/>
            <w:kern w:val="0"/>
            <w14:ligatures w14:val="none"/>
          </w:rPr>
          <m:t>OfSites</m:t>
        </m:r>
      </m:oMath>
      <w:bookmarkEnd w:id="28"/>
      <w:r w:rsidR="00D81D19">
        <w:rPr>
          <w:kern w:val="0"/>
          <w14:ligatures w14:val="none"/>
        </w:rPr>
        <w:t>&gt;</w:t>
      </w:r>
      <w:bookmarkEnd w:id="26"/>
      <w:bookmarkEnd w:id="29"/>
      <w:r w:rsidR="00D81D19">
        <w:rPr>
          <w:kern w:val="0"/>
          <w14:ligatures w14:val="none"/>
        </w:rPr>
        <w:t>.</w:t>
      </w:r>
      <w:r w:rsidR="003517A5">
        <w:t xml:space="preserve"> </w:t>
      </w:r>
      <w:r w:rsidR="00C046C3">
        <w:rPr>
          <w:kern w:val="0"/>
          <w14:ligatures w14:val="none"/>
        </w:rPr>
        <w:t>Cell sites are placed back-to-back in x f</w:t>
      </w:r>
      <w:r w:rsidR="00885710">
        <w:rPr>
          <w:kern w:val="0"/>
          <w14:ligatures w14:val="none"/>
        </w:rPr>
        <w:t>rom</w:t>
      </w:r>
      <w:r w:rsidR="006967CB">
        <w:rPr>
          <w:kern w:val="0"/>
          <w14:ligatures w14:val="none"/>
        </w:rPr>
        <w:t xml:space="preserve"> &lt;</w:t>
      </w:r>
      <m:oMath>
        <m:r>
          <w:rPr>
            <w:rFonts w:ascii="Cambria Math" w:hAnsi="Cambria Math"/>
            <w:kern w:val="0"/>
            <w14:ligatures w14:val="none"/>
          </w:rPr>
          <m:t>startX</m:t>
        </m:r>
      </m:oMath>
      <w:r w:rsidR="006967CB">
        <w:rPr>
          <w:kern w:val="0"/>
          <w14:ligatures w14:val="none"/>
        </w:rPr>
        <w:t>&gt;</w:t>
      </w:r>
      <w:r w:rsidR="00885710">
        <w:rPr>
          <w:kern w:val="0"/>
          <w14:ligatures w14:val="none"/>
        </w:rPr>
        <w:t xml:space="preserve"> to </w:t>
      </w:r>
      <w:r w:rsidR="006967CB">
        <w:rPr>
          <w:kern w:val="0"/>
          <w14:ligatures w14:val="none"/>
        </w:rPr>
        <w:t>&lt;</w:t>
      </w:r>
      <m:oMath>
        <m:r>
          <w:rPr>
            <w:rFonts w:ascii="Cambria Math" w:hAnsi="Cambria Math"/>
            <w:kern w:val="0"/>
            <w14:ligatures w14:val="none"/>
          </w:rPr>
          <m:t>startX+siteWidth×totalNumOfSites</m:t>
        </m:r>
      </m:oMath>
      <w:r w:rsidR="006967CB">
        <w:rPr>
          <w:kern w:val="0"/>
          <w14:ligatures w14:val="none"/>
        </w:rPr>
        <w:t>&gt;</w:t>
      </w:r>
      <w:r w:rsidR="00885710">
        <w:rPr>
          <w:kern w:val="0"/>
          <w14:ligatures w14:val="none"/>
        </w:rPr>
        <w:t>.</w:t>
      </w:r>
      <w:r w:rsidR="006967CB">
        <w:rPr>
          <w:kern w:val="0"/>
          <w14:ligatures w14:val="none"/>
        </w:rPr>
        <w:t xml:space="preserve"> </w:t>
      </w:r>
      <w:r w:rsidR="0044153F">
        <w:t>This syntax d</w:t>
      </w:r>
      <w:r w:rsidR="003517A5">
        <w:t xml:space="preserve">efines the </w:t>
      </w:r>
      <w:r w:rsidR="0016381B">
        <w:t xml:space="preserve">placement sites in the design. </w:t>
      </w:r>
      <w:r w:rsidR="002D23E9">
        <w:rPr>
          <w:kern w:val="0"/>
          <w14:ligatures w14:val="none"/>
        </w:rPr>
        <w:t xml:space="preserve">The height of </w:t>
      </w:r>
      <w:proofErr w:type="spellStart"/>
      <w:r w:rsidR="002D23E9">
        <w:rPr>
          <w:kern w:val="0"/>
          <w14:ligatures w14:val="none"/>
        </w:rPr>
        <w:t>PlacementRow</w:t>
      </w:r>
      <w:proofErr w:type="spellEnd"/>
      <w:r w:rsidR="002D23E9">
        <w:rPr>
          <w:kern w:val="0"/>
          <w14:ligatures w14:val="none"/>
        </w:rPr>
        <w:t xml:space="preserve"> is standard cell site height, and we will also give the site count</w:t>
      </w:r>
      <w:r w:rsidR="005E62C5">
        <w:rPr>
          <w:rFonts w:hint="eastAsia"/>
          <w:kern w:val="0"/>
          <w14:ligatures w14:val="none"/>
        </w:rPr>
        <w:t>.</w:t>
      </w:r>
      <w:r w:rsidR="002D23E9">
        <w:rPr>
          <w:kern w:val="0"/>
          <w14:ligatures w14:val="none"/>
        </w:rPr>
        <w:t xml:space="preserve"> which means that the height of </w:t>
      </w:r>
      <w:proofErr w:type="spellStart"/>
      <w:r w:rsidR="002D23E9">
        <w:rPr>
          <w:kern w:val="0"/>
          <w14:ligatures w14:val="none"/>
        </w:rPr>
        <w:t>PlacementRow</w:t>
      </w:r>
      <w:proofErr w:type="spellEnd"/>
      <w:r w:rsidR="002D23E9">
        <w:rPr>
          <w:kern w:val="0"/>
          <w14:ligatures w14:val="none"/>
        </w:rPr>
        <w:t xml:space="preserve"> is the height of a cell site and the width of.</w:t>
      </w:r>
      <w:r w:rsidR="00490C2F">
        <w:rPr>
          <w:kern w:val="0"/>
          <w14:ligatures w14:val="none"/>
        </w:rPr>
        <w:t xml:space="preserve"> </w:t>
      </w:r>
      <w:r w:rsidR="00BA51A4">
        <w:rPr>
          <w:rFonts w:hint="eastAsia"/>
          <w:kern w:val="0"/>
          <w14:ligatures w14:val="none"/>
        </w:rPr>
        <w:t xml:space="preserve">Every cell should be placed </w:t>
      </w:r>
      <w:r w:rsidR="005E6F0B">
        <w:rPr>
          <w:rFonts w:hint="eastAsia"/>
          <w:kern w:val="0"/>
          <w14:ligatures w14:val="none"/>
        </w:rPr>
        <w:t xml:space="preserve">on </w:t>
      </w:r>
      <w:r w:rsidR="00BA51A4">
        <w:rPr>
          <w:rFonts w:hint="eastAsia"/>
          <w:kern w:val="0"/>
          <w14:ligatures w14:val="none"/>
        </w:rPr>
        <w:t xml:space="preserve">the </w:t>
      </w:r>
      <w:proofErr w:type="spellStart"/>
      <w:r w:rsidR="00BA51A4">
        <w:rPr>
          <w:rFonts w:hint="eastAsia"/>
          <w:kern w:val="0"/>
          <w14:ligatures w14:val="none"/>
        </w:rPr>
        <w:t>PlacementRows</w:t>
      </w:r>
      <w:proofErr w:type="spellEnd"/>
      <w:r w:rsidR="007915DC">
        <w:rPr>
          <w:rFonts w:hint="eastAsia"/>
          <w:kern w:val="0"/>
          <w14:ligatures w14:val="none"/>
        </w:rPr>
        <w:t>, with its lower left corner</w:t>
      </w:r>
      <w:r w:rsidR="000B7E2B">
        <w:rPr>
          <w:rFonts w:hint="eastAsia"/>
          <w:kern w:val="0"/>
          <w14:ligatures w14:val="none"/>
        </w:rPr>
        <w:t xml:space="preserve"> aligning</w:t>
      </w:r>
      <w:r w:rsidR="003B0D0D">
        <w:rPr>
          <w:rFonts w:hint="eastAsia"/>
          <w:kern w:val="0"/>
          <w14:ligatures w14:val="none"/>
        </w:rPr>
        <w:t xml:space="preserve"> to the site grid of</w:t>
      </w:r>
      <w:r w:rsidR="00357FAA">
        <w:rPr>
          <w:rFonts w:hint="eastAsia"/>
          <w:kern w:val="0"/>
          <w14:ligatures w14:val="none"/>
        </w:rPr>
        <w:t xml:space="preserve"> </w:t>
      </w:r>
      <w:r w:rsidR="00C235B3">
        <w:rPr>
          <w:rFonts w:hint="eastAsia"/>
          <w:kern w:val="0"/>
          <w14:ligatures w14:val="none"/>
        </w:rPr>
        <w:t xml:space="preserve">the </w:t>
      </w:r>
      <w:proofErr w:type="spellStart"/>
      <w:r w:rsidR="00C235B3">
        <w:rPr>
          <w:rFonts w:hint="eastAsia"/>
          <w:kern w:val="0"/>
          <w14:ligatures w14:val="none"/>
        </w:rPr>
        <w:t>PlacementRows</w:t>
      </w:r>
      <w:proofErr w:type="spellEnd"/>
      <w:r w:rsidR="00262F6A">
        <w:rPr>
          <w:kern w:val="0"/>
          <w14:ligatures w14:val="none"/>
        </w:rPr>
        <w:t>.</w:t>
      </w:r>
    </w:p>
    <w:p w14:paraId="09F68A27" w14:textId="7C0D8B2D" w:rsidR="00C53908" w:rsidRDefault="00C53908" w:rsidP="002D0694">
      <w:r w:rsidRPr="00C53908">
        <w:rPr>
          <w:noProof/>
        </w:rPr>
        <w:drawing>
          <wp:inline distT="0" distB="0" distL="0" distR="0" wp14:anchorId="2EA14ADF" wp14:editId="3CDBE7B4">
            <wp:extent cx="5943600" cy="3303905"/>
            <wp:effectExtent l="0" t="0" r="0" b="0"/>
            <wp:docPr id="921353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53573" name=""/>
                    <pic:cNvPicPr/>
                  </pic:nvPicPr>
                  <pic:blipFill>
                    <a:blip r:embed="rId12"/>
                    <a:stretch>
                      <a:fillRect/>
                    </a:stretch>
                  </pic:blipFill>
                  <pic:spPr>
                    <a:xfrm>
                      <a:off x="0" y="0"/>
                      <a:ext cx="5943600" cy="3303905"/>
                    </a:xfrm>
                    <a:prstGeom prst="rect">
                      <a:avLst/>
                    </a:prstGeom>
                  </pic:spPr>
                </pic:pic>
              </a:graphicData>
            </a:graphic>
          </wp:inline>
        </w:drawing>
      </w:r>
    </w:p>
    <w:p w14:paraId="4B10084A" w14:textId="4FFC6715" w:rsidR="00D8063F" w:rsidRDefault="00D8063F" w:rsidP="002D0694">
      <w:r>
        <w:lastRenderedPageBreak/>
        <w:t xml:space="preserve">Figure 4: </w:t>
      </w:r>
      <w:r w:rsidR="00FC3B7D">
        <w:t xml:space="preserve">An example to illustrate what placing on-site means. </w:t>
      </w:r>
      <w:r w:rsidR="00F34F51">
        <w:t xml:space="preserve">We define on-site as cells with their bottom-left corner aligning to the site grid given from the </w:t>
      </w:r>
      <w:proofErr w:type="spellStart"/>
      <w:r w:rsidR="00F34F51">
        <w:t>PlacementRows</w:t>
      </w:r>
      <w:proofErr w:type="spellEnd"/>
      <w:r w:rsidR="00F34F51">
        <w:t xml:space="preserve"> </w:t>
      </w:r>
      <w:r w:rsidR="009F4333">
        <w:t xml:space="preserve">from the design data input. </w:t>
      </w:r>
      <w:r w:rsidR="00C54B03">
        <w:t>The 4 g</w:t>
      </w:r>
      <w:r w:rsidR="00F34F51">
        <w:t xml:space="preserve">reen cells on the left part of the figure </w:t>
      </w:r>
      <w:r w:rsidR="009F4333">
        <w:t xml:space="preserve">are placed on-site </w:t>
      </w:r>
      <w:r w:rsidR="00C54B03">
        <w:t xml:space="preserve">as their bottom-left corners are aligning with the site grids of the </w:t>
      </w:r>
      <w:proofErr w:type="spellStart"/>
      <w:r w:rsidR="00C54B03">
        <w:t>PlacementRows</w:t>
      </w:r>
      <w:proofErr w:type="spellEnd"/>
      <w:r w:rsidR="009A1FB4">
        <w:t xml:space="preserve">; the 5 red cells on the right side of the figure are not placed on-site as none of the cells have their bottom-left corner </w:t>
      </w:r>
      <w:r w:rsidR="00B756AE">
        <w:t xml:space="preserve">placed on the site grid. </w:t>
      </w:r>
    </w:p>
    <w:p w14:paraId="1DD9BEF7" w14:textId="34610B2D" w:rsidR="002D0694" w:rsidRDefault="002D0694" w:rsidP="002D0694">
      <w:r>
        <w:t>Syntax</w:t>
      </w:r>
    </w:p>
    <w:p w14:paraId="457FC7C5" w14:textId="33FE055E" w:rsidR="002D0694" w:rsidRDefault="002D0694" w:rsidP="002D0694">
      <w:pPr>
        <w:ind w:firstLine="720"/>
      </w:pPr>
      <w:proofErr w:type="spellStart"/>
      <w:r>
        <w:t>PlacementRows</w:t>
      </w:r>
      <w:proofErr w:type="spellEnd"/>
      <w:r>
        <w:t xml:space="preserve"> &lt;</w:t>
      </w:r>
      <w:proofErr w:type="spellStart"/>
      <w:r>
        <w:t>startX</w:t>
      </w:r>
      <w:proofErr w:type="spellEnd"/>
      <w:r>
        <w:t>&gt; &lt;</w:t>
      </w:r>
      <w:proofErr w:type="spellStart"/>
      <w:r>
        <w:t>startY</w:t>
      </w:r>
      <w:proofErr w:type="spellEnd"/>
      <w:r>
        <w:t>&gt; &lt;</w:t>
      </w:r>
      <w:proofErr w:type="spellStart"/>
      <w:r w:rsidR="0012058F">
        <w:rPr>
          <w:rFonts w:hint="eastAsia"/>
        </w:rPr>
        <w:t>site</w:t>
      </w:r>
      <w:r w:rsidR="006568D6">
        <w:t>Wid</w:t>
      </w:r>
      <w:r>
        <w:t>th</w:t>
      </w:r>
      <w:proofErr w:type="spellEnd"/>
      <w:r>
        <w:t>&gt; &lt;</w:t>
      </w:r>
      <w:proofErr w:type="spellStart"/>
      <w:r w:rsidR="0012058F">
        <w:rPr>
          <w:rFonts w:hint="eastAsia"/>
        </w:rPr>
        <w:t>site</w:t>
      </w:r>
      <w:r>
        <w:t>Height</w:t>
      </w:r>
      <w:proofErr w:type="spellEnd"/>
      <w:r>
        <w:t>&gt;</w:t>
      </w:r>
      <w:r w:rsidR="00191343">
        <w:t xml:space="preserve"> &lt;</w:t>
      </w:r>
      <w:proofErr w:type="spellStart"/>
      <w:r w:rsidR="00AD62AE">
        <w:t>totalN</w:t>
      </w:r>
      <w:r w:rsidR="00191343">
        <w:t>um</w:t>
      </w:r>
      <w:r w:rsidR="00B902D1">
        <w:rPr>
          <w:rFonts w:hint="eastAsia"/>
        </w:rPr>
        <w:t>OfSites</w:t>
      </w:r>
      <w:proofErr w:type="spellEnd"/>
      <w:r w:rsidR="00191343">
        <w:t>&gt;</w:t>
      </w:r>
    </w:p>
    <w:p w14:paraId="26238F13" w14:textId="77777777" w:rsidR="002D0694" w:rsidRDefault="002D0694" w:rsidP="002D0694">
      <w:r>
        <w:t>Example</w:t>
      </w:r>
    </w:p>
    <w:p w14:paraId="379C46E2" w14:textId="69F5F2DE" w:rsidR="008F3F78" w:rsidRDefault="002D0694" w:rsidP="002D0694">
      <w:pPr>
        <w:ind w:firstLine="720"/>
      </w:pPr>
      <w:proofErr w:type="spellStart"/>
      <w:r>
        <w:t>PlacementRows</w:t>
      </w:r>
      <w:proofErr w:type="spellEnd"/>
      <w:r>
        <w:t xml:space="preserve"> 0 0 </w:t>
      </w:r>
      <w:r w:rsidR="00D65311">
        <w:t>2</w:t>
      </w:r>
      <w:r>
        <w:t xml:space="preserve"> 10</w:t>
      </w:r>
      <w:r w:rsidR="00BD598A">
        <w:t xml:space="preserve"> 400</w:t>
      </w:r>
    </w:p>
    <w:p w14:paraId="3C439762" w14:textId="164FC15A" w:rsidR="004351A5" w:rsidRPr="005102DB" w:rsidRDefault="00874C07" w:rsidP="004351A5">
      <w:r>
        <w:t>Timing slack and d</w:t>
      </w:r>
      <w:r w:rsidR="005F1FF7">
        <w:t>elay</w:t>
      </w:r>
      <w:r>
        <w:t xml:space="preserve"> </w:t>
      </w:r>
      <w:r w:rsidR="004351A5">
        <w:t>information.</w:t>
      </w:r>
      <w:r w:rsidR="009F508B">
        <w:t xml:space="preserve"> </w:t>
      </w:r>
      <w:r>
        <w:t>For each</w:t>
      </w:r>
      <w:r w:rsidR="00422DE7">
        <w:rPr>
          <w:rFonts w:hint="eastAsia"/>
        </w:rPr>
        <w:t xml:space="preserve"> flip-flop instance</w:t>
      </w:r>
      <w:r w:rsidR="00422DE7">
        <w:t>’</w:t>
      </w:r>
      <w:r w:rsidR="00422DE7">
        <w:rPr>
          <w:rFonts w:hint="eastAsia"/>
        </w:rPr>
        <w:t>s D</w:t>
      </w:r>
      <w:r w:rsidR="002A7DBF">
        <w:t xml:space="preserve"> pin in the design</w:t>
      </w:r>
      <w:ins w:id="30" w:author="Cindy Shen" w:date="2024-04-30T04:21:00Z">
        <w:r w:rsidR="537C675D">
          <w:t>,</w:t>
        </w:r>
      </w:ins>
      <w:r w:rsidR="002A7DBF">
        <w:t xml:space="preserve"> we will give out a timing slack information. </w:t>
      </w:r>
      <w:r w:rsidR="007E39E3">
        <w:t>The delay model is formulated by displacement delay and</w:t>
      </w:r>
      <w:r w:rsidR="002A612D">
        <w:t xml:space="preserve"> Q-pin</w:t>
      </w:r>
      <w:r w:rsidR="007E39E3">
        <w:t xml:space="preserve"> delay.</w:t>
      </w:r>
      <w:bookmarkStart w:id="31" w:name="OLE_LINK12"/>
      <w:bookmarkStart w:id="32" w:name="OLE_LINK13"/>
      <w:r w:rsidR="008C3EC0">
        <w:rPr>
          <w:rFonts w:hint="eastAsia"/>
        </w:rPr>
        <w:t xml:space="preserve"> The </w:t>
      </w:r>
      <w:r w:rsidR="00F57C58">
        <w:rPr>
          <w:rFonts w:hint="eastAsia"/>
        </w:rPr>
        <w:t xml:space="preserve">displacement delay is the </w:t>
      </w:r>
      <w:bookmarkStart w:id="33" w:name="OLE_LINK41"/>
      <w:r w:rsidR="003150BA">
        <w:rPr>
          <w:rFonts w:hint="eastAsia"/>
        </w:rPr>
        <w:t xml:space="preserve">difference of </w:t>
      </w:r>
      <w:r w:rsidR="00AD14D1">
        <w:rPr>
          <w:rFonts w:hint="eastAsia"/>
        </w:rPr>
        <w:t>half-perimeter wirelength</w:t>
      </w:r>
      <w:bookmarkEnd w:id="33"/>
      <w:r w:rsidR="00244254">
        <w:rPr>
          <w:rFonts w:hint="eastAsia"/>
        </w:rPr>
        <w:t xml:space="preserve"> between the </w:t>
      </w:r>
      <w:r w:rsidR="00244254">
        <w:t>previous</w:t>
      </w:r>
      <w:r w:rsidR="00244254">
        <w:rPr>
          <w:rFonts w:hint="eastAsia"/>
        </w:rPr>
        <w:t xml:space="preserve"> output to the </w:t>
      </w:r>
      <w:r w:rsidR="00956285">
        <w:rPr>
          <w:rFonts w:hint="eastAsia"/>
        </w:rPr>
        <w:t>current gate input.</w:t>
      </w:r>
      <w:r w:rsidR="00D21C91">
        <w:t xml:space="preserve"> </w:t>
      </w:r>
      <w:r w:rsidR="007E39E3">
        <w:t>For any cell displacement</w:t>
      </w:r>
      <w:ins w:id="34" w:author="Cindy Shen" w:date="2024-04-30T04:21:00Z">
        <w:r w:rsidR="38FC28AC">
          <w:t>,</w:t>
        </w:r>
      </w:ins>
      <w:r w:rsidR="007E39E3">
        <w:t xml:space="preserve"> we</w:t>
      </w:r>
      <w:r w:rsidR="0042275B">
        <w:t xml:space="preserve"> </w:t>
      </w:r>
      <w:proofErr w:type="spellStart"/>
      <w:proofErr w:type="gramStart"/>
      <w:r w:rsidR="0042275B">
        <w:t>time</w:t>
      </w:r>
      <w:ins w:id="35" w:author="Cindy Shen" w:date="2024-04-30T04:22:00Z">
        <w:r w:rsidR="3A60E2F6">
          <w:t>s</w:t>
        </w:r>
      </w:ins>
      <w:proofErr w:type="gramEnd"/>
      <w:del w:id="36" w:author="Cindy Shen" w:date="2024-04-30T04:21:00Z">
        <w:r w:rsidR="0042275B">
          <w:delText xml:space="preserve">s </w:delText>
        </w:r>
      </w:del>
      <w:r w:rsidR="0042275B">
        <w:t>the</w:t>
      </w:r>
      <w:proofErr w:type="spellEnd"/>
      <w:r w:rsidR="0042275B">
        <w:t xml:space="preserve"> coefficient with the </w:t>
      </w:r>
      <w:r w:rsidR="00520C91">
        <w:rPr>
          <w:kern w:val="0"/>
          <w14:ligatures w14:val="none"/>
        </w:rPr>
        <w:t>difference of half-perimeter wirelength</w:t>
      </w:r>
      <w:r w:rsidR="0042275B">
        <w:t xml:space="preserve"> to get the displacement delay.</w:t>
      </w:r>
      <w:bookmarkEnd w:id="31"/>
      <w:r w:rsidR="0042275B">
        <w:t xml:space="preserve"> </w:t>
      </w:r>
      <w:bookmarkEnd w:id="32"/>
      <w:r w:rsidR="0042275B">
        <w:t xml:space="preserve">For every </w:t>
      </w:r>
      <w:r w:rsidR="00A23536">
        <w:t xml:space="preserve">flip-flop gate defined in the library we define a </w:t>
      </w:r>
      <w:r w:rsidR="00CD01DD">
        <w:t>Q</w:t>
      </w:r>
      <w:r w:rsidR="002A612D">
        <w:t>-pin delay</w:t>
      </w:r>
      <w:r w:rsidR="00A23536">
        <w:t xml:space="preserve"> for it. </w:t>
      </w:r>
    </w:p>
    <w:p w14:paraId="0769E10F" w14:textId="77777777" w:rsidR="00D73D62" w:rsidRDefault="00D73D62" w:rsidP="00D73D62">
      <w:r>
        <w:t>Syntax</w:t>
      </w:r>
    </w:p>
    <w:p w14:paraId="33AE03DC" w14:textId="54B22E65" w:rsidR="006865A8" w:rsidRDefault="00E5141F" w:rsidP="006865A8">
      <w:pPr>
        <w:ind w:firstLine="720"/>
      </w:pPr>
      <w:proofErr w:type="spellStart"/>
      <w:r>
        <w:t>D</w:t>
      </w:r>
      <w:r w:rsidR="006865A8">
        <w:t>isplacementDelay</w:t>
      </w:r>
      <w:proofErr w:type="spellEnd"/>
      <w:r w:rsidR="006865A8">
        <w:t xml:space="preserve"> &lt;coefficient&gt; </w:t>
      </w:r>
    </w:p>
    <w:p w14:paraId="33147A8B" w14:textId="76133EBA" w:rsidR="006865A8" w:rsidRDefault="002A612D" w:rsidP="00D73D62">
      <w:pPr>
        <w:ind w:firstLine="720"/>
      </w:pPr>
      <w:proofErr w:type="spellStart"/>
      <w:r>
        <w:t>Qpin</w:t>
      </w:r>
      <w:r w:rsidR="006865A8">
        <w:t>Delay</w:t>
      </w:r>
      <w:proofErr w:type="spellEnd"/>
      <w:r w:rsidR="006865A8">
        <w:t xml:space="preserve"> &lt;</w:t>
      </w:r>
      <w:proofErr w:type="spellStart"/>
      <w:r w:rsidR="006865A8">
        <w:t>libCellName</w:t>
      </w:r>
      <w:proofErr w:type="spellEnd"/>
      <w:r w:rsidR="006865A8">
        <w:t>&gt; &lt;delay&gt;</w:t>
      </w:r>
    </w:p>
    <w:p w14:paraId="03EBB33A" w14:textId="1CCB01E5" w:rsidR="00D73D62" w:rsidRDefault="00D73D62" w:rsidP="00D73D62">
      <w:pPr>
        <w:ind w:firstLine="720"/>
      </w:pPr>
      <w:proofErr w:type="spellStart"/>
      <w:r>
        <w:t>TimingSlack</w:t>
      </w:r>
      <w:proofErr w:type="spellEnd"/>
      <w:r w:rsidR="00F47C49">
        <w:t xml:space="preserve"> </w:t>
      </w:r>
      <w:r w:rsidR="00513B9F">
        <w:t>&lt;</w:t>
      </w:r>
      <w:proofErr w:type="spellStart"/>
      <w:r w:rsidR="00513B9F">
        <w:t>inst</w:t>
      </w:r>
      <w:r w:rsidR="00900016">
        <w:t>anceCellName</w:t>
      </w:r>
      <w:proofErr w:type="spellEnd"/>
      <w:r w:rsidR="00513B9F">
        <w:t>&gt;</w:t>
      </w:r>
      <w:r>
        <w:t xml:space="preserve"> &lt;</w:t>
      </w:r>
      <w:proofErr w:type="spellStart"/>
      <w:r w:rsidR="00900016">
        <w:t>PinName</w:t>
      </w:r>
      <w:proofErr w:type="spellEnd"/>
      <w:r>
        <w:t>&gt; &lt;</w:t>
      </w:r>
      <w:r w:rsidR="00900016">
        <w:t>slack</w:t>
      </w:r>
      <w:r>
        <w:t xml:space="preserve">&gt; </w:t>
      </w:r>
    </w:p>
    <w:p w14:paraId="04476315" w14:textId="77777777" w:rsidR="00D73D62" w:rsidRDefault="00D73D62" w:rsidP="00D73D62">
      <w:r>
        <w:t>Example</w:t>
      </w:r>
    </w:p>
    <w:p w14:paraId="635C4647" w14:textId="708F497F" w:rsidR="006865A8" w:rsidRDefault="00E5141F" w:rsidP="006865A8">
      <w:pPr>
        <w:ind w:firstLine="720"/>
      </w:pPr>
      <w:proofErr w:type="spellStart"/>
      <w:r>
        <w:t>Displacement</w:t>
      </w:r>
      <w:r w:rsidR="006865A8">
        <w:t>Delay</w:t>
      </w:r>
      <w:proofErr w:type="spellEnd"/>
      <w:r w:rsidR="006865A8">
        <w:t xml:space="preserve"> 0.01</w:t>
      </w:r>
    </w:p>
    <w:p w14:paraId="6600FA8A" w14:textId="25917971" w:rsidR="006865A8" w:rsidRDefault="006865A8" w:rsidP="006865A8">
      <w:r>
        <w:tab/>
      </w:r>
      <w:proofErr w:type="spellStart"/>
      <w:r w:rsidR="001847CE">
        <w:t>Qpin</w:t>
      </w:r>
      <w:r>
        <w:t>Delay</w:t>
      </w:r>
      <w:proofErr w:type="spellEnd"/>
      <w:r>
        <w:t xml:space="preserve"> FF1 1</w:t>
      </w:r>
    </w:p>
    <w:p w14:paraId="318556B6" w14:textId="78BF93B5" w:rsidR="006865A8" w:rsidRDefault="006865A8" w:rsidP="006865A8">
      <w:r>
        <w:tab/>
      </w:r>
      <w:proofErr w:type="spellStart"/>
      <w:r w:rsidR="001847CE">
        <w:t>Qpin</w:t>
      </w:r>
      <w:r>
        <w:t>Delay</w:t>
      </w:r>
      <w:proofErr w:type="spellEnd"/>
      <w:r>
        <w:t xml:space="preserve"> FF2 </w:t>
      </w:r>
      <w:r w:rsidR="00730C80">
        <w:t>3</w:t>
      </w:r>
    </w:p>
    <w:p w14:paraId="17C78C0D" w14:textId="475AFDB7" w:rsidR="00453DED" w:rsidRDefault="00453DED" w:rsidP="006865A8">
      <w:r>
        <w:tab/>
      </w:r>
      <w:proofErr w:type="spellStart"/>
      <w:r w:rsidR="001847CE">
        <w:t>Qpin</w:t>
      </w:r>
      <w:r>
        <w:t>Delay</w:t>
      </w:r>
      <w:proofErr w:type="spellEnd"/>
      <w:r>
        <w:t xml:space="preserve"> FF2A </w:t>
      </w:r>
      <w:r w:rsidR="00730C80">
        <w:t>2</w:t>
      </w:r>
    </w:p>
    <w:p w14:paraId="4EA274A1" w14:textId="2331332F" w:rsidR="00F16010" w:rsidRDefault="00900016" w:rsidP="00F16010">
      <w:pPr>
        <w:ind w:firstLine="720"/>
      </w:pPr>
      <w:proofErr w:type="spellStart"/>
      <w:r>
        <w:t>TimingSlack</w:t>
      </w:r>
      <w:proofErr w:type="spellEnd"/>
      <w:r>
        <w:t xml:space="preserve"> C1 </w:t>
      </w:r>
      <w:r w:rsidR="00F16010">
        <w:t>D</w:t>
      </w:r>
      <w:r>
        <w:t xml:space="preserve"> </w:t>
      </w:r>
      <w:r w:rsidR="005B4434">
        <w:t>1</w:t>
      </w:r>
    </w:p>
    <w:p w14:paraId="55CA3B8D" w14:textId="00B3A75F" w:rsidR="000D3CBC" w:rsidRDefault="000D3CBC" w:rsidP="00F16010">
      <w:pPr>
        <w:ind w:firstLine="720"/>
      </w:pPr>
      <w:proofErr w:type="spellStart"/>
      <w:r>
        <w:t>TimingSlack</w:t>
      </w:r>
      <w:proofErr w:type="spellEnd"/>
      <w:r>
        <w:t xml:space="preserve"> C2 D 1</w:t>
      </w:r>
    </w:p>
    <w:p w14:paraId="538F60BF" w14:textId="11CA9F7D" w:rsidR="007B0C82" w:rsidRDefault="007B0C82" w:rsidP="004351A5">
      <w:r>
        <w:t>Power</w:t>
      </w:r>
      <w:r w:rsidR="00E252EA">
        <w:t xml:space="preserve"> consumption information: for every cell there is a power consumption rate. </w:t>
      </w:r>
    </w:p>
    <w:p w14:paraId="652878A7" w14:textId="457F1E93" w:rsidR="00AE2AED" w:rsidRDefault="002160D2" w:rsidP="004351A5">
      <w:r>
        <w:t>Syntax</w:t>
      </w:r>
    </w:p>
    <w:p w14:paraId="6FD1AA8E" w14:textId="5574E9D2" w:rsidR="002160D2" w:rsidRDefault="002160D2" w:rsidP="004351A5">
      <w:r>
        <w:tab/>
      </w:r>
      <w:proofErr w:type="spellStart"/>
      <w:r w:rsidR="00E5141F">
        <w:t>G</w:t>
      </w:r>
      <w:r>
        <w:t>atePower</w:t>
      </w:r>
      <w:proofErr w:type="spellEnd"/>
      <w:r>
        <w:t xml:space="preserve"> &lt;</w:t>
      </w:r>
      <w:proofErr w:type="spellStart"/>
      <w:r>
        <w:t>libCellName</w:t>
      </w:r>
      <w:proofErr w:type="spellEnd"/>
      <w:r>
        <w:t>&gt; &lt;</w:t>
      </w:r>
      <w:proofErr w:type="spellStart"/>
      <w:r>
        <w:t>powerConsumption</w:t>
      </w:r>
      <w:proofErr w:type="spellEnd"/>
      <w:r>
        <w:t>&gt;</w:t>
      </w:r>
    </w:p>
    <w:p w14:paraId="3E2A6C6E" w14:textId="1A176FF9" w:rsidR="002160D2" w:rsidRDefault="00C71AE2" w:rsidP="004351A5">
      <w:r>
        <w:t xml:space="preserve">Example </w:t>
      </w:r>
    </w:p>
    <w:p w14:paraId="205C9045" w14:textId="4E2A5E88" w:rsidR="00C71AE2" w:rsidRDefault="00C71AE2" w:rsidP="004351A5">
      <w:r>
        <w:tab/>
      </w:r>
      <w:proofErr w:type="spellStart"/>
      <w:r w:rsidR="00E5141F">
        <w:t>G</w:t>
      </w:r>
      <w:r>
        <w:t>atePower</w:t>
      </w:r>
      <w:proofErr w:type="spellEnd"/>
      <w:r>
        <w:t xml:space="preserve"> FF1 </w:t>
      </w:r>
      <w:r w:rsidR="009B1C71">
        <w:t>10</w:t>
      </w:r>
    </w:p>
    <w:p w14:paraId="1AC78BB1" w14:textId="2CE532EA" w:rsidR="009B1C71" w:rsidRDefault="009B1C71" w:rsidP="004351A5">
      <w:r>
        <w:tab/>
      </w:r>
      <w:proofErr w:type="spellStart"/>
      <w:r w:rsidR="00E5141F">
        <w:t>G</w:t>
      </w:r>
      <w:r>
        <w:t>atePower</w:t>
      </w:r>
      <w:proofErr w:type="spellEnd"/>
      <w:r>
        <w:t xml:space="preserve"> FF2 17</w:t>
      </w:r>
    </w:p>
    <w:p w14:paraId="7E0F40E5" w14:textId="00B275D6" w:rsidR="00730C80" w:rsidRDefault="00730C80" w:rsidP="004351A5">
      <w:r>
        <w:lastRenderedPageBreak/>
        <w:tab/>
      </w:r>
      <w:proofErr w:type="spellStart"/>
      <w:r>
        <w:t>GatePower</w:t>
      </w:r>
      <w:proofErr w:type="spellEnd"/>
      <w:r>
        <w:t xml:space="preserve"> FF2A </w:t>
      </w:r>
      <w:r w:rsidR="00DB0307">
        <w:t>18</w:t>
      </w:r>
    </w:p>
    <w:p w14:paraId="38603276" w14:textId="4859BD30" w:rsidR="00431D32" w:rsidRDefault="001156FF">
      <w:pPr>
        <w:rPr>
          <w:kern w:val="0"/>
          <w:sz w:val="32"/>
          <w:szCs w:val="32"/>
          <w14:ligatures w14:val="none"/>
        </w:rPr>
      </w:pPr>
      <w:r>
        <w:rPr>
          <w:kern w:val="0"/>
          <w:sz w:val="32"/>
          <w:szCs w:val="32"/>
          <w14:ligatures w14:val="none"/>
        </w:rPr>
        <w:t>3.2 Format of Output Data</w:t>
      </w:r>
    </w:p>
    <w:p w14:paraId="15266A60" w14:textId="62C7412E" w:rsidR="001156FF" w:rsidRDefault="002078BE">
      <w:r>
        <w:t xml:space="preserve">The expected output is </w:t>
      </w:r>
      <w:r w:rsidR="00420E2E">
        <w:t xml:space="preserve">a list of </w:t>
      </w:r>
      <w:r>
        <w:t>bottom-left coordinate</w:t>
      </w:r>
      <w:r w:rsidR="00420E2E">
        <w:t>s</w:t>
      </w:r>
      <w:r>
        <w:t xml:space="preserve"> of each cell instance </w:t>
      </w:r>
      <w:r w:rsidR="00420E2E">
        <w:t>in the design</w:t>
      </w:r>
      <w:r w:rsidR="00C96716">
        <w:t xml:space="preserve">. Contestants are expected to </w:t>
      </w:r>
      <w:r w:rsidR="000A5E52">
        <w:t>utilize multibit flip-flop banking and debanking techniques</w:t>
      </w:r>
      <w:r w:rsidR="00EE4460">
        <w:t xml:space="preserve">. </w:t>
      </w:r>
      <w:r w:rsidR="003706BA">
        <w:t>C</w:t>
      </w:r>
      <w:r w:rsidR="00EE4460">
        <w:t>ontestants are expected to provide a list of information describing the changed cells</w:t>
      </w:r>
      <w:r w:rsidR="007F420B">
        <w:t xml:space="preserve"> </w:t>
      </w:r>
      <w:r w:rsidR="00DE1EBC">
        <w:t xml:space="preserve">and their corresponding </w:t>
      </w:r>
      <w:r w:rsidR="007F420B">
        <w:t>pin</w:t>
      </w:r>
      <w:r w:rsidR="00DE1EBC">
        <w:t xml:space="preserve"> mappings</w:t>
      </w:r>
      <w:r w:rsidR="003706BA">
        <w:t>.</w:t>
      </w:r>
      <w:r w:rsidR="006B4120">
        <w:rPr>
          <w:rFonts w:hint="eastAsia"/>
        </w:rPr>
        <w:t xml:space="preserve"> For the </w:t>
      </w:r>
      <w:r w:rsidR="000E6EE8">
        <w:rPr>
          <w:rFonts w:hint="eastAsia"/>
        </w:rPr>
        <w:t xml:space="preserve">output </w:t>
      </w:r>
      <w:r w:rsidR="006B4120">
        <w:rPr>
          <w:rFonts w:hint="eastAsia"/>
        </w:rPr>
        <w:t>cells,</w:t>
      </w:r>
      <w:r w:rsidR="003B49AE">
        <w:rPr>
          <w:rFonts w:hint="eastAsia"/>
        </w:rPr>
        <w:t xml:space="preserve"> </w:t>
      </w:r>
      <w:r w:rsidR="000E6EE8">
        <w:rPr>
          <w:rFonts w:hint="eastAsia"/>
        </w:rPr>
        <w:t xml:space="preserve">all </w:t>
      </w:r>
      <w:r w:rsidR="003B49AE">
        <w:rPr>
          <w:rFonts w:hint="eastAsia"/>
        </w:rPr>
        <w:t>cell names</w:t>
      </w:r>
      <w:r w:rsidR="0041407C">
        <w:rPr>
          <w:rFonts w:hint="eastAsia"/>
        </w:rPr>
        <w:t xml:space="preserve"> should not </w:t>
      </w:r>
      <w:r w:rsidR="0099664D">
        <w:rPr>
          <w:rFonts w:hint="eastAsia"/>
        </w:rPr>
        <w:t>have existed in the input cell list.</w:t>
      </w:r>
      <w:r w:rsidR="00CC5E8F">
        <w:t xml:space="preserve"> </w:t>
      </w:r>
      <w:r w:rsidR="006E2B26">
        <w:rPr>
          <w:rFonts w:hint="eastAsia"/>
        </w:rPr>
        <w:t>The contestants are expected to output</w:t>
      </w:r>
      <w:r w:rsidR="000A5E52">
        <w:t xml:space="preserve"> </w:t>
      </w:r>
      <w:r w:rsidR="006E2B26">
        <w:rPr>
          <w:rFonts w:hint="eastAsia"/>
        </w:rPr>
        <w:t>the resultant cells and mapping only. No intermittent cells</w:t>
      </w:r>
      <w:r w:rsidR="0043066D">
        <w:rPr>
          <w:rFonts w:hint="eastAsia"/>
        </w:rPr>
        <w:t xml:space="preserve"> </w:t>
      </w:r>
      <w:r w:rsidR="0000110E">
        <w:rPr>
          <w:rFonts w:hint="eastAsia"/>
        </w:rPr>
        <w:t xml:space="preserve">or any combinational gates </w:t>
      </w:r>
      <w:r w:rsidR="0043066D">
        <w:rPr>
          <w:rFonts w:hint="eastAsia"/>
        </w:rPr>
        <w:t xml:space="preserve">should be printed out. </w:t>
      </w:r>
      <w:r w:rsidR="0099664D">
        <w:rPr>
          <w:rFonts w:hint="eastAsia"/>
        </w:rPr>
        <w:t>T</w:t>
      </w:r>
      <w:r w:rsidR="000A5E52">
        <w:t>he cell instance</w:t>
      </w:r>
      <w:r w:rsidR="00345472">
        <w:t xml:space="preserve"> count could change</w:t>
      </w:r>
      <w:r w:rsidR="003706BA">
        <w:t xml:space="preserve"> according to difference banking and debanking methods contestants used to produce their output. </w:t>
      </w:r>
      <w:bookmarkStart w:id="37" w:name="OLE_LINK34"/>
      <w:r w:rsidR="00FB4B94">
        <w:rPr>
          <w:rFonts w:hint="eastAsia"/>
        </w:rPr>
        <w:t>Cell instances need to be placed on</w:t>
      </w:r>
      <w:r w:rsidR="00262F6A">
        <w:t>-</w:t>
      </w:r>
      <w:r w:rsidR="00F835C1">
        <w:t xml:space="preserve">site of the </w:t>
      </w:r>
      <w:proofErr w:type="spellStart"/>
      <w:r w:rsidR="00F835C1">
        <w:t>PlacementRows</w:t>
      </w:r>
      <w:proofErr w:type="spellEnd"/>
      <w:r w:rsidR="00F835C1">
        <w:t>. When a cell is placed on-site, the lower left corner of the cell is</w:t>
      </w:r>
      <w:r w:rsidR="00EE4460">
        <w:t xml:space="preserve"> at the same coordinate of the lower left corner of a placement site.</w:t>
      </w:r>
      <w:r w:rsidR="00DD1262">
        <w:rPr>
          <w:rFonts w:hint="eastAsia"/>
        </w:rPr>
        <w:t xml:space="preserve"> </w:t>
      </w:r>
      <w:bookmarkEnd w:id="37"/>
    </w:p>
    <w:p w14:paraId="120F5A64" w14:textId="77777777" w:rsidR="00820889" w:rsidRDefault="00820889" w:rsidP="00820889">
      <w:r>
        <w:t>Syntax</w:t>
      </w:r>
    </w:p>
    <w:p w14:paraId="720B7223" w14:textId="11E1DC26" w:rsidR="00820889" w:rsidRDefault="00820889" w:rsidP="00820889">
      <w:pPr>
        <w:ind w:firstLine="720"/>
      </w:pPr>
      <w:proofErr w:type="spellStart"/>
      <w:r>
        <w:t>CellInst</w:t>
      </w:r>
      <w:proofErr w:type="spellEnd"/>
      <w:r>
        <w:t xml:space="preserve"> &lt;</w:t>
      </w:r>
      <w:proofErr w:type="spellStart"/>
      <w:r>
        <w:t>InstCount</w:t>
      </w:r>
      <w:proofErr w:type="spellEnd"/>
      <w:r>
        <w:t>&gt;</w:t>
      </w:r>
    </w:p>
    <w:p w14:paraId="3C269151" w14:textId="6B4A5990" w:rsidR="00820889" w:rsidRPr="00F630E4" w:rsidRDefault="00820889" w:rsidP="00820889">
      <w:pPr>
        <w:ind w:firstLine="720"/>
      </w:pPr>
      <w:r>
        <w:t>Inst &lt;</w:t>
      </w:r>
      <w:proofErr w:type="spellStart"/>
      <w:r>
        <w:t>instName</w:t>
      </w:r>
      <w:proofErr w:type="spellEnd"/>
      <w:r>
        <w:t>&gt; &lt;</w:t>
      </w:r>
      <w:proofErr w:type="spellStart"/>
      <w:r>
        <w:t>locationX</w:t>
      </w:r>
      <w:proofErr w:type="spellEnd"/>
      <w:r>
        <w:t>&gt; &lt;</w:t>
      </w:r>
      <w:proofErr w:type="spellStart"/>
      <w:r>
        <w:t>locationY</w:t>
      </w:r>
      <w:proofErr w:type="spellEnd"/>
      <w:r>
        <w:t>&gt;</w:t>
      </w:r>
    </w:p>
    <w:p w14:paraId="734E9077" w14:textId="0F22E725" w:rsidR="00910B9F" w:rsidRPr="00F630E4" w:rsidRDefault="00910B9F" w:rsidP="00910B9F">
      <w:pPr>
        <w:ind w:firstLine="720"/>
      </w:pPr>
      <w:bookmarkStart w:id="38" w:name="OLE_LINK29"/>
      <w:bookmarkStart w:id="39" w:name="OLE_LINK31"/>
      <w:r>
        <w:t>&lt;</w:t>
      </w:r>
      <w:proofErr w:type="spellStart"/>
      <w:r>
        <w:t>originalCellPinFullName</w:t>
      </w:r>
      <w:proofErr w:type="spellEnd"/>
      <w:r>
        <w:t>&gt;</w:t>
      </w:r>
      <w:bookmarkEnd w:id="38"/>
      <w:r>
        <w:t xml:space="preserve"> map &lt;</w:t>
      </w:r>
      <w:proofErr w:type="spellStart"/>
      <w:r>
        <w:t>resultCellPinFullNameName</w:t>
      </w:r>
      <w:proofErr w:type="spellEnd"/>
      <w:r>
        <w:t>&gt;</w:t>
      </w:r>
      <w:bookmarkEnd w:id="39"/>
    </w:p>
    <w:p w14:paraId="2EA199C8" w14:textId="77777777" w:rsidR="00820889" w:rsidRDefault="00820889" w:rsidP="00820889">
      <w:r>
        <w:t>Example</w:t>
      </w:r>
    </w:p>
    <w:p w14:paraId="089560D5" w14:textId="41E9D035" w:rsidR="00820889" w:rsidRDefault="008A61CA" w:rsidP="008A61CA">
      <w:pPr>
        <w:ind w:firstLine="720"/>
      </w:pPr>
      <w:proofErr w:type="spellStart"/>
      <w:r>
        <w:t>CellInst</w:t>
      </w:r>
      <w:proofErr w:type="spellEnd"/>
      <w:r w:rsidR="00820889">
        <w:t xml:space="preserve"> </w:t>
      </w:r>
      <w:r w:rsidR="00993851">
        <w:t>1</w:t>
      </w:r>
    </w:p>
    <w:p w14:paraId="45422036" w14:textId="5FC68490" w:rsidR="007F47A5" w:rsidRDefault="00820889" w:rsidP="003E0304">
      <w:pPr>
        <w:ind w:firstLine="720"/>
      </w:pPr>
      <w:bookmarkStart w:id="40" w:name="OLE_LINK15"/>
      <w:r>
        <w:t xml:space="preserve">Inst </w:t>
      </w:r>
      <w:r w:rsidR="00E75F77">
        <w:t>C</w:t>
      </w:r>
      <w:r w:rsidR="0038010A">
        <w:rPr>
          <w:rFonts w:hint="eastAsia"/>
        </w:rPr>
        <w:t>3</w:t>
      </w:r>
      <w:r w:rsidR="00E75F77">
        <w:t xml:space="preserve"> </w:t>
      </w:r>
      <w:r w:rsidR="006279BF">
        <w:t>FF</w:t>
      </w:r>
      <w:r w:rsidR="00993851">
        <w:t>2</w:t>
      </w:r>
      <w:r>
        <w:t xml:space="preserve"> </w:t>
      </w:r>
      <w:r w:rsidR="00DF1C15">
        <w:t>4</w:t>
      </w:r>
      <w:r w:rsidR="003F5C51">
        <w:t>8</w:t>
      </w:r>
      <w:r>
        <w:t xml:space="preserve"> </w:t>
      </w:r>
      <w:bookmarkEnd w:id="40"/>
      <w:r w:rsidR="00D96B46">
        <w:t>1</w:t>
      </w:r>
    </w:p>
    <w:p w14:paraId="2152EA92" w14:textId="79491A61" w:rsidR="001F3FEB" w:rsidRDefault="001F3FEB">
      <w:pPr>
        <w:ind w:firstLine="720"/>
      </w:pPr>
      <w:r>
        <w:t>C1/D map C3/D0</w:t>
      </w:r>
    </w:p>
    <w:p w14:paraId="04FDA534" w14:textId="1D9B7CD3" w:rsidR="001F3FEB" w:rsidRDefault="001F3FEB">
      <w:pPr>
        <w:ind w:firstLine="720"/>
      </w:pPr>
      <w:r>
        <w:t>C1/Q map C3/Q0</w:t>
      </w:r>
    </w:p>
    <w:p w14:paraId="11B77E48" w14:textId="04D35BB5" w:rsidR="001F3FEB" w:rsidRDefault="001F3FEB">
      <w:pPr>
        <w:ind w:firstLine="720"/>
      </w:pPr>
      <w:r>
        <w:t>C2/D map C3/D1</w:t>
      </w:r>
    </w:p>
    <w:p w14:paraId="47744116" w14:textId="5C356AE9" w:rsidR="001F3FEB" w:rsidRDefault="001F3FEB">
      <w:pPr>
        <w:ind w:firstLine="720"/>
      </w:pPr>
      <w:r>
        <w:t>C2/Q map C3/Q1</w:t>
      </w:r>
    </w:p>
    <w:p w14:paraId="54847DF2" w14:textId="77777777" w:rsidR="001F3FEB" w:rsidRDefault="001F3FEB" w:rsidP="00E548D1">
      <w:pPr>
        <w:ind w:firstLine="720"/>
      </w:pPr>
    </w:p>
    <w:p w14:paraId="545BC1C9" w14:textId="36093E9D" w:rsidR="00AE2C65" w:rsidRDefault="00AE2C65" w:rsidP="00AE2C65">
      <w:r>
        <w:rPr>
          <w:b/>
          <w:sz w:val="28"/>
        </w:rPr>
        <w:t xml:space="preserve">4. </w:t>
      </w:r>
      <w:r w:rsidR="00D2269B">
        <w:rPr>
          <w:b/>
          <w:sz w:val="28"/>
        </w:rPr>
        <w:t>Example</w:t>
      </w:r>
    </w:p>
    <w:p w14:paraId="38E56B8D" w14:textId="3BFD964F" w:rsidR="00AE2C65" w:rsidRDefault="00A57C1A" w:rsidP="0002697C">
      <w:bookmarkStart w:id="41" w:name="OLE_LINK32"/>
      <w:bookmarkStart w:id="42" w:name="OLE_LINK71"/>
      <w:r>
        <w:t xml:space="preserve">We take the following circuit as a </w:t>
      </w:r>
      <w:r w:rsidR="0072693D">
        <w:t xml:space="preserve">sample input: </w:t>
      </w:r>
    </w:p>
    <w:bookmarkEnd w:id="41"/>
    <w:p w14:paraId="5872B20A" w14:textId="77D47109" w:rsidR="0072693D" w:rsidRDefault="006D6D35" w:rsidP="0002697C">
      <w:pPr>
        <w:rPr>
          <w:b/>
          <w:sz w:val="28"/>
        </w:rPr>
      </w:pPr>
      <w:r w:rsidRPr="006D6D35">
        <w:rPr>
          <w:b/>
          <w:noProof/>
          <w:sz w:val="28"/>
        </w:rPr>
        <w:lastRenderedPageBreak/>
        <w:drawing>
          <wp:inline distT="0" distB="0" distL="0" distR="0" wp14:anchorId="2C015C82" wp14:editId="165C62E4">
            <wp:extent cx="5943600" cy="3680460"/>
            <wp:effectExtent l="0" t="0" r="0" b="0"/>
            <wp:docPr id="1682869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69683" name=""/>
                    <pic:cNvPicPr/>
                  </pic:nvPicPr>
                  <pic:blipFill>
                    <a:blip r:embed="rId13"/>
                    <a:stretch>
                      <a:fillRect/>
                    </a:stretch>
                  </pic:blipFill>
                  <pic:spPr>
                    <a:xfrm>
                      <a:off x="0" y="0"/>
                      <a:ext cx="5943600" cy="3680460"/>
                    </a:xfrm>
                    <a:prstGeom prst="rect">
                      <a:avLst/>
                    </a:prstGeom>
                  </pic:spPr>
                </pic:pic>
              </a:graphicData>
            </a:graphic>
          </wp:inline>
        </w:drawing>
      </w:r>
    </w:p>
    <w:p w14:paraId="1EFD274E" w14:textId="7E23433B" w:rsidR="00B756AE" w:rsidRDefault="00B756AE" w:rsidP="00B756AE">
      <w:bookmarkStart w:id="43" w:name="OLE_LINK48"/>
      <w:r>
        <w:t>Figure 5: A</w:t>
      </w:r>
      <w:r w:rsidR="00E81D0C">
        <w:t xml:space="preserve"> visualization of the </w:t>
      </w:r>
      <w:r>
        <w:t xml:space="preserve">example data input circuit. </w:t>
      </w:r>
      <w:bookmarkEnd w:id="43"/>
      <w:r w:rsidR="00991816">
        <w:rPr>
          <w:kern w:val="0"/>
          <w14:ligatures w14:val="none"/>
        </w:rPr>
        <w:t xml:space="preserve">CK0 and CK1 are two different clock nets. </w:t>
      </w:r>
    </w:p>
    <w:p w14:paraId="474C3299" w14:textId="77777777" w:rsidR="00F327C3" w:rsidRDefault="00F327C3" w:rsidP="0002697C">
      <w:pPr>
        <w:rPr>
          <w:b/>
          <w:sz w:val="28"/>
        </w:rPr>
      </w:pPr>
    </w:p>
    <w:tbl>
      <w:tblPr>
        <w:tblStyle w:val="TableGrid"/>
        <w:tblW w:w="0" w:type="auto"/>
        <w:tblLook w:val="04A0" w:firstRow="1" w:lastRow="0" w:firstColumn="1" w:lastColumn="0" w:noHBand="0" w:noVBand="1"/>
      </w:tblPr>
      <w:tblGrid>
        <w:gridCol w:w="3116"/>
        <w:gridCol w:w="3117"/>
        <w:gridCol w:w="3117"/>
      </w:tblGrid>
      <w:tr w:rsidR="00F327C3" w14:paraId="57243963" w14:textId="77777777" w:rsidTr="00F327C3">
        <w:tc>
          <w:tcPr>
            <w:tcW w:w="3116" w:type="dxa"/>
          </w:tcPr>
          <w:p w14:paraId="14D54BB2" w14:textId="77777777" w:rsidR="00F327C3" w:rsidRDefault="00F327C3" w:rsidP="00F327C3">
            <w:pPr>
              <w:jc w:val="center"/>
            </w:pPr>
          </w:p>
        </w:tc>
        <w:tc>
          <w:tcPr>
            <w:tcW w:w="3117" w:type="dxa"/>
          </w:tcPr>
          <w:p w14:paraId="55C59B8B" w14:textId="096F3E69" w:rsidR="00F327C3" w:rsidRDefault="00F327C3" w:rsidP="00F327C3">
            <w:pPr>
              <w:jc w:val="center"/>
            </w:pPr>
            <w:r>
              <w:t>1-bit FF</w:t>
            </w:r>
          </w:p>
        </w:tc>
        <w:tc>
          <w:tcPr>
            <w:tcW w:w="3117" w:type="dxa"/>
          </w:tcPr>
          <w:p w14:paraId="18ECFFF6" w14:textId="7A90FF21" w:rsidR="00F327C3" w:rsidRDefault="00F327C3" w:rsidP="00F327C3">
            <w:pPr>
              <w:jc w:val="center"/>
            </w:pPr>
            <w:r>
              <w:t>2-bit FF</w:t>
            </w:r>
          </w:p>
        </w:tc>
      </w:tr>
      <w:tr w:rsidR="00F327C3" w14:paraId="673CCB58" w14:textId="77777777" w:rsidTr="00F327C3">
        <w:tc>
          <w:tcPr>
            <w:tcW w:w="3116" w:type="dxa"/>
          </w:tcPr>
          <w:p w14:paraId="23BA6D93" w14:textId="7C8A35A1" w:rsidR="00F327C3" w:rsidRDefault="00F327C3" w:rsidP="00F327C3">
            <w:pPr>
              <w:jc w:val="center"/>
            </w:pPr>
            <w:r>
              <w:t>Normalized Area</w:t>
            </w:r>
          </w:p>
        </w:tc>
        <w:tc>
          <w:tcPr>
            <w:tcW w:w="3117" w:type="dxa"/>
          </w:tcPr>
          <w:p w14:paraId="420A5560" w14:textId="69DCDCDB" w:rsidR="00F327C3" w:rsidRDefault="00F327C3" w:rsidP="00F327C3">
            <w:pPr>
              <w:jc w:val="center"/>
            </w:pPr>
            <w:r>
              <w:t>1</w:t>
            </w:r>
          </w:p>
        </w:tc>
        <w:tc>
          <w:tcPr>
            <w:tcW w:w="3117" w:type="dxa"/>
          </w:tcPr>
          <w:p w14:paraId="217A2DD3" w14:textId="43A6FFDB" w:rsidR="00F327C3" w:rsidRDefault="00F327C3" w:rsidP="00F327C3">
            <w:pPr>
              <w:jc w:val="center"/>
            </w:pPr>
            <w:r>
              <w:t>1.6</w:t>
            </w:r>
          </w:p>
        </w:tc>
      </w:tr>
      <w:tr w:rsidR="00F327C3" w14:paraId="00800C50" w14:textId="77777777" w:rsidTr="00F327C3">
        <w:tc>
          <w:tcPr>
            <w:tcW w:w="3116" w:type="dxa"/>
          </w:tcPr>
          <w:p w14:paraId="2251EB0D" w14:textId="3C59FED2" w:rsidR="00F327C3" w:rsidRDefault="00F327C3" w:rsidP="00F327C3">
            <w:pPr>
              <w:jc w:val="center"/>
            </w:pPr>
            <w:r>
              <w:t>Normalized Power</w:t>
            </w:r>
          </w:p>
        </w:tc>
        <w:tc>
          <w:tcPr>
            <w:tcW w:w="3117" w:type="dxa"/>
          </w:tcPr>
          <w:p w14:paraId="3BB323C5" w14:textId="5911A269" w:rsidR="00F327C3" w:rsidRDefault="00F327C3" w:rsidP="00F327C3">
            <w:pPr>
              <w:jc w:val="center"/>
            </w:pPr>
            <w:r>
              <w:t>1</w:t>
            </w:r>
          </w:p>
        </w:tc>
        <w:tc>
          <w:tcPr>
            <w:tcW w:w="3117" w:type="dxa"/>
          </w:tcPr>
          <w:p w14:paraId="6270126F" w14:textId="1DE071AF" w:rsidR="00F327C3" w:rsidRDefault="00F327C3" w:rsidP="00F327C3">
            <w:pPr>
              <w:jc w:val="center"/>
            </w:pPr>
            <w:r>
              <w:t>1.7</w:t>
            </w:r>
          </w:p>
        </w:tc>
      </w:tr>
      <w:tr w:rsidR="00F327C3" w14:paraId="4EB75106" w14:textId="77777777" w:rsidTr="00F327C3">
        <w:tc>
          <w:tcPr>
            <w:tcW w:w="3116" w:type="dxa"/>
          </w:tcPr>
          <w:p w14:paraId="16981F08" w14:textId="17B8A6BB" w:rsidR="00F327C3" w:rsidRDefault="00F327C3" w:rsidP="00F327C3">
            <w:pPr>
              <w:jc w:val="center"/>
            </w:pPr>
            <w:r>
              <w:t>Normalized Q-Pin Delay</w:t>
            </w:r>
          </w:p>
        </w:tc>
        <w:tc>
          <w:tcPr>
            <w:tcW w:w="3117" w:type="dxa"/>
          </w:tcPr>
          <w:p w14:paraId="64EB2D5A" w14:textId="149082B8" w:rsidR="00F327C3" w:rsidRDefault="00F327C3" w:rsidP="00F327C3">
            <w:pPr>
              <w:jc w:val="center"/>
            </w:pPr>
            <w:r>
              <w:t>1</w:t>
            </w:r>
          </w:p>
        </w:tc>
        <w:tc>
          <w:tcPr>
            <w:tcW w:w="3117" w:type="dxa"/>
          </w:tcPr>
          <w:p w14:paraId="2D37BF6C" w14:textId="06F387E4" w:rsidR="00F327C3" w:rsidRDefault="00F327C3" w:rsidP="00F327C3">
            <w:pPr>
              <w:jc w:val="center"/>
            </w:pPr>
            <w:r>
              <w:t>2</w:t>
            </w:r>
          </w:p>
        </w:tc>
      </w:tr>
    </w:tbl>
    <w:p w14:paraId="4061AD96" w14:textId="77777777" w:rsidR="00D22BFD" w:rsidRDefault="00D22BFD" w:rsidP="00B13112">
      <w:pPr>
        <w:ind w:firstLine="720"/>
      </w:pPr>
    </w:p>
    <w:p w14:paraId="6DF49100" w14:textId="135BB5FF" w:rsidR="00B13112" w:rsidRDefault="00B13112" w:rsidP="00B13112">
      <w:pPr>
        <w:ind w:firstLine="720"/>
      </w:pPr>
      <w:bookmarkStart w:id="44" w:name="OLE_LINK52"/>
      <w:r>
        <w:t>Alpha 1</w:t>
      </w:r>
    </w:p>
    <w:p w14:paraId="5A6BA914" w14:textId="5BCDC331" w:rsidR="00B13112" w:rsidRDefault="00B13112" w:rsidP="00B13112">
      <w:pPr>
        <w:ind w:firstLine="720"/>
      </w:pPr>
      <w:r>
        <w:t>Beta 5</w:t>
      </w:r>
    </w:p>
    <w:p w14:paraId="6F425CAC" w14:textId="7FC60DBB" w:rsidR="00B13112" w:rsidRDefault="00B13112" w:rsidP="00B13112">
      <w:pPr>
        <w:ind w:firstLine="720"/>
      </w:pPr>
      <w:r>
        <w:t>Gamma 5</w:t>
      </w:r>
    </w:p>
    <w:p w14:paraId="5FEA2EB7" w14:textId="41592CCC" w:rsidR="00B13112" w:rsidRDefault="00E10231" w:rsidP="00B13112">
      <w:pPr>
        <w:ind w:firstLine="720"/>
      </w:pPr>
      <w:r>
        <w:rPr>
          <w:rFonts w:hint="eastAsia"/>
        </w:rPr>
        <w:t xml:space="preserve">Lambda </w:t>
      </w:r>
      <w:r w:rsidR="00B13112">
        <w:t>1</w:t>
      </w:r>
    </w:p>
    <w:p w14:paraId="1C9736F5" w14:textId="53F8B303" w:rsidR="00B13112" w:rsidRDefault="00B13112" w:rsidP="00B13112">
      <w:pPr>
        <w:ind w:firstLine="720"/>
      </w:pPr>
      <w:proofErr w:type="spellStart"/>
      <w:r>
        <w:t>DieSize</w:t>
      </w:r>
      <w:proofErr w:type="spellEnd"/>
      <w:r>
        <w:t xml:space="preserve"> 0</w:t>
      </w:r>
      <w:r w:rsidR="002A11F9">
        <w:rPr>
          <w:rFonts w:hint="eastAsia"/>
        </w:rPr>
        <w:t>.0</w:t>
      </w:r>
      <w:r>
        <w:t xml:space="preserve"> 0</w:t>
      </w:r>
      <w:r w:rsidR="002A11F9">
        <w:rPr>
          <w:rFonts w:hint="eastAsia"/>
        </w:rPr>
        <w:t>.0</w:t>
      </w:r>
      <w:r>
        <w:t xml:space="preserve"> </w:t>
      </w:r>
      <w:r w:rsidR="00C25B69">
        <w:t>50</w:t>
      </w:r>
      <w:r w:rsidR="002A11F9">
        <w:rPr>
          <w:rFonts w:hint="eastAsia"/>
        </w:rPr>
        <w:t>.0</w:t>
      </w:r>
      <w:r w:rsidR="005A2844">
        <w:t xml:space="preserve"> </w:t>
      </w:r>
      <w:r w:rsidR="00B20B34">
        <w:t>30</w:t>
      </w:r>
      <w:r w:rsidR="002A11F9">
        <w:rPr>
          <w:rFonts w:hint="eastAsia"/>
        </w:rPr>
        <w:t>.0</w:t>
      </w:r>
    </w:p>
    <w:p w14:paraId="70240914" w14:textId="247DE664" w:rsidR="00B13112" w:rsidRDefault="00B13112" w:rsidP="00B13112">
      <w:pPr>
        <w:ind w:firstLine="720"/>
      </w:pPr>
      <w:proofErr w:type="spellStart"/>
      <w:r>
        <w:t>NumInput</w:t>
      </w:r>
      <w:proofErr w:type="spellEnd"/>
      <w:r>
        <w:t xml:space="preserve"> </w:t>
      </w:r>
      <w:r w:rsidR="00FC3B78">
        <w:rPr>
          <w:rFonts w:hint="eastAsia"/>
        </w:rPr>
        <w:t>3</w:t>
      </w:r>
    </w:p>
    <w:p w14:paraId="317D2752" w14:textId="2AC1A8D9" w:rsidR="00B13112" w:rsidRDefault="00B13112" w:rsidP="00B13112">
      <w:pPr>
        <w:ind w:firstLine="720"/>
      </w:pPr>
      <w:r>
        <w:t>Input INPUT0 0 5</w:t>
      </w:r>
    </w:p>
    <w:p w14:paraId="295A53BA" w14:textId="62774AF2" w:rsidR="00B13112" w:rsidRDefault="00B13112" w:rsidP="00B13112">
      <w:pPr>
        <w:ind w:firstLine="720"/>
      </w:pPr>
      <w:r>
        <w:t xml:space="preserve">Input INPUT1 0 </w:t>
      </w:r>
      <w:r w:rsidR="00895BBD">
        <w:rPr>
          <w:rFonts w:hint="eastAsia"/>
        </w:rPr>
        <w:t>2</w:t>
      </w:r>
      <w:r>
        <w:t>5</w:t>
      </w:r>
    </w:p>
    <w:p w14:paraId="448851C0" w14:textId="588AC1F8" w:rsidR="00FC3B78" w:rsidRDefault="00FC3B78" w:rsidP="00B13112">
      <w:pPr>
        <w:ind w:firstLine="720"/>
      </w:pPr>
      <w:r>
        <w:rPr>
          <w:rFonts w:hint="eastAsia"/>
        </w:rPr>
        <w:t>Input C</w:t>
      </w:r>
      <w:r w:rsidR="00943123">
        <w:rPr>
          <w:rFonts w:hint="eastAsia"/>
        </w:rPr>
        <w:t>K0 0 15</w:t>
      </w:r>
    </w:p>
    <w:p w14:paraId="094ABF5F" w14:textId="77777777" w:rsidR="00B13112" w:rsidRDefault="00B13112" w:rsidP="00B13112">
      <w:pPr>
        <w:ind w:firstLine="720"/>
      </w:pPr>
      <w:proofErr w:type="spellStart"/>
      <w:r>
        <w:t>NumOutput</w:t>
      </w:r>
      <w:proofErr w:type="spellEnd"/>
      <w:r>
        <w:t xml:space="preserve"> 2</w:t>
      </w:r>
    </w:p>
    <w:p w14:paraId="139C46DA" w14:textId="4365D12D" w:rsidR="00B13112" w:rsidRDefault="00B13112" w:rsidP="00B13112">
      <w:pPr>
        <w:ind w:firstLine="720"/>
      </w:pPr>
      <w:r>
        <w:lastRenderedPageBreak/>
        <w:t xml:space="preserve">Output OUTPUT0 </w:t>
      </w:r>
      <w:r w:rsidR="005B4677">
        <w:t>50</w:t>
      </w:r>
      <w:r w:rsidR="00DA4906">
        <w:rPr>
          <w:rFonts w:hint="eastAsia"/>
        </w:rPr>
        <w:t xml:space="preserve"> </w:t>
      </w:r>
      <w:r>
        <w:t>5</w:t>
      </w:r>
    </w:p>
    <w:p w14:paraId="6D56DA88" w14:textId="41B84469" w:rsidR="00B13112" w:rsidRDefault="00B13112" w:rsidP="00B13112">
      <w:pPr>
        <w:ind w:firstLine="720"/>
      </w:pPr>
      <w:r>
        <w:t xml:space="preserve">Output OUTPUT1 </w:t>
      </w:r>
      <w:r w:rsidR="005B4677">
        <w:t>5</w:t>
      </w:r>
      <w:r w:rsidR="00FE166A">
        <w:t>0</w:t>
      </w:r>
      <w:r>
        <w:t xml:space="preserve"> </w:t>
      </w:r>
      <w:r w:rsidR="00121C1A">
        <w:rPr>
          <w:rFonts w:hint="eastAsia"/>
        </w:rPr>
        <w:t>1</w:t>
      </w:r>
      <w:r>
        <w:t>5</w:t>
      </w:r>
    </w:p>
    <w:p w14:paraId="02835A17" w14:textId="35134A79" w:rsidR="00DA4906" w:rsidRDefault="00DA4906" w:rsidP="00B13112">
      <w:pPr>
        <w:ind w:firstLine="720"/>
      </w:pPr>
      <w:r>
        <w:rPr>
          <w:rFonts w:hint="eastAsia"/>
        </w:rPr>
        <w:t>Output OUTPUT2 50</w:t>
      </w:r>
      <w:r w:rsidR="00121C1A">
        <w:rPr>
          <w:rFonts w:hint="eastAsia"/>
        </w:rPr>
        <w:t xml:space="preserve"> 25</w:t>
      </w:r>
    </w:p>
    <w:p w14:paraId="409FD077" w14:textId="6D29A887" w:rsidR="00B13112" w:rsidRDefault="00B13112" w:rsidP="00B13112">
      <w:pPr>
        <w:ind w:firstLine="720"/>
      </w:pPr>
      <w:proofErr w:type="spellStart"/>
      <w:r>
        <w:t>FlipFlop</w:t>
      </w:r>
      <w:proofErr w:type="spellEnd"/>
      <w:r>
        <w:t xml:space="preserve"> 1 </w:t>
      </w:r>
      <w:bookmarkStart w:id="45" w:name="OLE_LINK25"/>
      <w:r>
        <w:t>FF1</w:t>
      </w:r>
      <w:bookmarkEnd w:id="45"/>
      <w:r>
        <w:t xml:space="preserve"> 5</w:t>
      </w:r>
      <w:r w:rsidR="00811CCD">
        <w:rPr>
          <w:rFonts w:hint="eastAsia"/>
        </w:rPr>
        <w:t>.0</w:t>
      </w:r>
      <w:r>
        <w:t xml:space="preserve"> 10</w:t>
      </w:r>
      <w:r w:rsidR="00811CCD">
        <w:rPr>
          <w:rFonts w:hint="eastAsia"/>
        </w:rPr>
        <w:t>.0</w:t>
      </w:r>
      <w:r>
        <w:t xml:space="preserve"> </w:t>
      </w:r>
      <w:r w:rsidR="00121C1A">
        <w:rPr>
          <w:rFonts w:hint="eastAsia"/>
        </w:rPr>
        <w:t>3</w:t>
      </w:r>
    </w:p>
    <w:p w14:paraId="4E0D47FC" w14:textId="18DBEFAC" w:rsidR="00B13112" w:rsidRDefault="00B13112" w:rsidP="00B13112">
      <w:pPr>
        <w:ind w:firstLine="720"/>
      </w:pPr>
      <w:r>
        <w:t>Pin D 0</w:t>
      </w:r>
      <w:r w:rsidR="002D5408">
        <w:rPr>
          <w:rFonts w:hint="eastAsia"/>
        </w:rPr>
        <w:t>.0</w:t>
      </w:r>
      <w:r>
        <w:t xml:space="preserve"> 8</w:t>
      </w:r>
      <w:r w:rsidR="002D5408">
        <w:rPr>
          <w:rFonts w:hint="eastAsia"/>
        </w:rPr>
        <w:t>.0</w:t>
      </w:r>
    </w:p>
    <w:p w14:paraId="6E8F77D2" w14:textId="6645685E" w:rsidR="00B13112" w:rsidRDefault="00B13112" w:rsidP="00B13112">
      <w:pPr>
        <w:ind w:firstLine="720"/>
      </w:pPr>
      <w:r>
        <w:t>Pin Q 5</w:t>
      </w:r>
      <w:r w:rsidR="002D5408">
        <w:rPr>
          <w:rFonts w:hint="eastAsia"/>
        </w:rPr>
        <w:t>.0</w:t>
      </w:r>
      <w:r>
        <w:t xml:space="preserve"> 8</w:t>
      </w:r>
      <w:r w:rsidR="002D5408">
        <w:rPr>
          <w:rFonts w:hint="eastAsia"/>
        </w:rPr>
        <w:t>.0</w:t>
      </w:r>
    </w:p>
    <w:p w14:paraId="4FF985E0" w14:textId="2FD131B0" w:rsidR="0046454B" w:rsidRDefault="0046454B" w:rsidP="00B13112">
      <w:pPr>
        <w:ind w:firstLine="720"/>
      </w:pPr>
      <w:r>
        <w:rPr>
          <w:kern w:val="0"/>
          <w14:ligatures w14:val="none"/>
        </w:rPr>
        <w:t>Pin CLK 0.0 2.0</w:t>
      </w:r>
    </w:p>
    <w:p w14:paraId="10F49500" w14:textId="32C483C7" w:rsidR="00B13112" w:rsidRDefault="00B13112" w:rsidP="00B13112">
      <w:pPr>
        <w:ind w:firstLine="720"/>
      </w:pPr>
      <w:proofErr w:type="spellStart"/>
      <w:r>
        <w:t>FlipFlop</w:t>
      </w:r>
      <w:proofErr w:type="spellEnd"/>
      <w:r>
        <w:t xml:space="preserve"> 2 FF2 8</w:t>
      </w:r>
      <w:r w:rsidR="002D5408">
        <w:rPr>
          <w:rFonts w:hint="eastAsia"/>
        </w:rPr>
        <w:t>.0</w:t>
      </w:r>
      <w:r>
        <w:t xml:space="preserve"> 10</w:t>
      </w:r>
      <w:r w:rsidR="002D5408">
        <w:rPr>
          <w:rFonts w:hint="eastAsia"/>
        </w:rPr>
        <w:t>.0</w:t>
      </w:r>
      <w:r>
        <w:t xml:space="preserve"> </w:t>
      </w:r>
      <w:r w:rsidR="00121C1A">
        <w:rPr>
          <w:rFonts w:hint="eastAsia"/>
        </w:rPr>
        <w:t>5</w:t>
      </w:r>
    </w:p>
    <w:p w14:paraId="1204CF16" w14:textId="6C51420C" w:rsidR="00B13112" w:rsidRDefault="00B13112" w:rsidP="00B13112">
      <w:pPr>
        <w:ind w:firstLine="720"/>
      </w:pPr>
      <w:r>
        <w:t>Pin D0 0</w:t>
      </w:r>
      <w:r w:rsidR="002D5408">
        <w:rPr>
          <w:rFonts w:hint="eastAsia"/>
        </w:rPr>
        <w:t>.0</w:t>
      </w:r>
      <w:r>
        <w:t xml:space="preserve"> 9</w:t>
      </w:r>
      <w:r w:rsidR="002D5408">
        <w:rPr>
          <w:rFonts w:hint="eastAsia"/>
        </w:rPr>
        <w:t>.0</w:t>
      </w:r>
    </w:p>
    <w:p w14:paraId="5D89274D" w14:textId="58742668" w:rsidR="00B13112" w:rsidRDefault="00B13112" w:rsidP="00B13112">
      <w:pPr>
        <w:ind w:firstLine="720"/>
      </w:pPr>
      <w:r>
        <w:t>Pin D1 0</w:t>
      </w:r>
      <w:r w:rsidR="002D5408">
        <w:rPr>
          <w:rFonts w:hint="eastAsia"/>
        </w:rPr>
        <w:t>.0</w:t>
      </w:r>
      <w:r>
        <w:t xml:space="preserve"> </w:t>
      </w:r>
      <w:r w:rsidR="00EB0EBA">
        <w:t>6</w:t>
      </w:r>
      <w:r w:rsidR="002D5408">
        <w:rPr>
          <w:rFonts w:hint="eastAsia"/>
        </w:rPr>
        <w:t>.0</w:t>
      </w:r>
    </w:p>
    <w:p w14:paraId="71B5AA88" w14:textId="01CAC451" w:rsidR="00B13112" w:rsidRDefault="00B13112" w:rsidP="00B13112">
      <w:pPr>
        <w:ind w:firstLine="720"/>
      </w:pPr>
      <w:r>
        <w:t>Pin Q0 8</w:t>
      </w:r>
      <w:r w:rsidR="002D5408">
        <w:rPr>
          <w:rFonts w:hint="eastAsia"/>
        </w:rPr>
        <w:t>.0</w:t>
      </w:r>
      <w:r>
        <w:t xml:space="preserve"> 9</w:t>
      </w:r>
      <w:r w:rsidR="002D5408">
        <w:rPr>
          <w:rFonts w:hint="eastAsia"/>
        </w:rPr>
        <w:t>.0</w:t>
      </w:r>
    </w:p>
    <w:p w14:paraId="615C2362" w14:textId="685ADC1B" w:rsidR="00B13112" w:rsidRDefault="00B13112" w:rsidP="00B13112">
      <w:pPr>
        <w:ind w:firstLine="720"/>
      </w:pPr>
      <w:r>
        <w:t>Pin Q1 8</w:t>
      </w:r>
      <w:r w:rsidR="002D5408">
        <w:rPr>
          <w:rFonts w:hint="eastAsia"/>
        </w:rPr>
        <w:t>.0</w:t>
      </w:r>
      <w:r>
        <w:t xml:space="preserve"> </w:t>
      </w:r>
      <w:r w:rsidR="00F8344C">
        <w:t>6</w:t>
      </w:r>
      <w:r w:rsidR="002D5408">
        <w:rPr>
          <w:rFonts w:hint="eastAsia"/>
        </w:rPr>
        <w:t>.0</w:t>
      </w:r>
    </w:p>
    <w:p w14:paraId="10060C33" w14:textId="36BD5472" w:rsidR="00271C46" w:rsidRDefault="00271C46" w:rsidP="00B13112">
      <w:pPr>
        <w:ind w:firstLine="720"/>
      </w:pPr>
      <w:r>
        <w:rPr>
          <w:kern w:val="0"/>
          <w14:ligatures w14:val="none"/>
        </w:rPr>
        <w:t>Pin CLK 0</w:t>
      </w:r>
      <w:r w:rsidR="0046454B">
        <w:rPr>
          <w:kern w:val="0"/>
          <w14:ligatures w14:val="none"/>
        </w:rPr>
        <w:t>.0</w:t>
      </w:r>
      <w:r>
        <w:rPr>
          <w:kern w:val="0"/>
          <w14:ligatures w14:val="none"/>
        </w:rPr>
        <w:t xml:space="preserve"> 2</w:t>
      </w:r>
      <w:r w:rsidR="0046454B">
        <w:rPr>
          <w:kern w:val="0"/>
          <w14:ligatures w14:val="none"/>
        </w:rPr>
        <w:t>.0</w:t>
      </w:r>
    </w:p>
    <w:p w14:paraId="04EC2C78" w14:textId="74417894" w:rsidR="008C03EF" w:rsidRDefault="008C03EF" w:rsidP="008C03EF">
      <w:pPr>
        <w:ind w:firstLine="720"/>
      </w:pPr>
      <w:r>
        <w:t xml:space="preserve">Gate </w:t>
      </w:r>
      <w:r w:rsidR="001647CD">
        <w:rPr>
          <w:rFonts w:hint="eastAsia"/>
        </w:rPr>
        <w:t>G1</w:t>
      </w:r>
      <w:r>
        <w:t xml:space="preserve"> </w:t>
      </w:r>
      <w:r w:rsidR="001647CD">
        <w:rPr>
          <w:rFonts w:hint="eastAsia"/>
        </w:rPr>
        <w:t>5.0</w:t>
      </w:r>
      <w:r>
        <w:t xml:space="preserve"> </w:t>
      </w:r>
      <w:r w:rsidR="001647CD">
        <w:rPr>
          <w:rFonts w:hint="eastAsia"/>
        </w:rPr>
        <w:t>10.0 2</w:t>
      </w:r>
    </w:p>
    <w:p w14:paraId="69A92540" w14:textId="1003FDFF" w:rsidR="008C03EF" w:rsidRDefault="008C03EF" w:rsidP="008C03EF">
      <w:pPr>
        <w:ind w:firstLine="720"/>
        <w:rPr>
          <w:kern w:val="0"/>
          <w14:ligatures w14:val="none"/>
        </w:rPr>
      </w:pPr>
      <w:r>
        <w:rPr>
          <w:kern w:val="0"/>
          <w14:ligatures w14:val="none"/>
        </w:rPr>
        <w:t xml:space="preserve">Pin </w:t>
      </w:r>
      <w:r w:rsidR="001647CD">
        <w:rPr>
          <w:rFonts w:hint="eastAsia"/>
          <w:kern w:val="0"/>
          <w14:ligatures w14:val="none"/>
        </w:rPr>
        <w:t>IN 0.0 8.0</w:t>
      </w:r>
    </w:p>
    <w:p w14:paraId="52483BF1" w14:textId="5B2ECCB9" w:rsidR="001647CD" w:rsidRDefault="001647CD" w:rsidP="008C03EF">
      <w:pPr>
        <w:ind w:firstLine="720"/>
      </w:pPr>
      <w:r>
        <w:rPr>
          <w:rFonts w:hint="eastAsia"/>
          <w:kern w:val="0"/>
          <w14:ligatures w14:val="none"/>
        </w:rPr>
        <w:t>Pin OUT 5.0 2.0</w:t>
      </w:r>
    </w:p>
    <w:p w14:paraId="08973D79" w14:textId="62BC377A" w:rsidR="000B398B" w:rsidRDefault="000B398B" w:rsidP="000B398B">
      <w:pPr>
        <w:ind w:firstLine="720"/>
      </w:pPr>
      <w:proofErr w:type="spellStart"/>
      <w:r>
        <w:t>NumInstances</w:t>
      </w:r>
      <w:proofErr w:type="spellEnd"/>
      <w:r>
        <w:t xml:space="preserve"> </w:t>
      </w:r>
      <w:r w:rsidR="005E1D0C">
        <w:rPr>
          <w:rFonts w:hint="eastAsia"/>
        </w:rPr>
        <w:t>4</w:t>
      </w:r>
    </w:p>
    <w:p w14:paraId="2D1DFA17" w14:textId="2B11232E" w:rsidR="000B398B" w:rsidRDefault="000B398B" w:rsidP="000B398B">
      <w:pPr>
        <w:ind w:firstLine="720"/>
      </w:pPr>
      <w:r>
        <w:t xml:space="preserve">Inst C1 FF1 </w:t>
      </w:r>
      <w:r w:rsidR="007D6051">
        <w:rPr>
          <w:rFonts w:hint="eastAsia"/>
        </w:rPr>
        <w:t>20</w:t>
      </w:r>
      <w:r w:rsidR="002D5408">
        <w:rPr>
          <w:rFonts w:hint="eastAsia"/>
        </w:rPr>
        <w:t>.0</w:t>
      </w:r>
      <w:r>
        <w:t xml:space="preserve"> </w:t>
      </w:r>
      <w:r w:rsidR="00121C1A">
        <w:rPr>
          <w:rFonts w:hint="eastAsia"/>
        </w:rPr>
        <w:t>0</w:t>
      </w:r>
      <w:r w:rsidR="002D5408">
        <w:rPr>
          <w:rFonts w:hint="eastAsia"/>
        </w:rPr>
        <w:t>.0</w:t>
      </w:r>
    </w:p>
    <w:p w14:paraId="7210017F" w14:textId="71DC2A44" w:rsidR="000B398B" w:rsidRDefault="000B398B" w:rsidP="000B398B">
      <w:pPr>
        <w:ind w:firstLine="720"/>
      </w:pPr>
      <w:bookmarkStart w:id="46" w:name="OLE_LINK64"/>
      <w:r>
        <w:t xml:space="preserve">Inst C2 FF1 </w:t>
      </w:r>
      <w:r w:rsidR="007D6051">
        <w:rPr>
          <w:rFonts w:hint="eastAsia"/>
        </w:rPr>
        <w:t>20</w:t>
      </w:r>
      <w:r w:rsidR="002D5408">
        <w:rPr>
          <w:rFonts w:hint="eastAsia"/>
        </w:rPr>
        <w:t>.0</w:t>
      </w:r>
      <w:r>
        <w:t xml:space="preserve"> </w:t>
      </w:r>
      <w:r w:rsidR="00121C1A">
        <w:rPr>
          <w:rFonts w:hint="eastAsia"/>
        </w:rPr>
        <w:t>10</w:t>
      </w:r>
      <w:r w:rsidR="002D5408">
        <w:rPr>
          <w:rFonts w:hint="eastAsia"/>
        </w:rPr>
        <w:t>.0</w:t>
      </w:r>
    </w:p>
    <w:p w14:paraId="102569C5" w14:textId="5C03384B" w:rsidR="00121C1A" w:rsidRDefault="00121C1A" w:rsidP="00121C1A">
      <w:pPr>
        <w:ind w:firstLine="720"/>
      </w:pPr>
      <w:r>
        <w:t>Inst C</w:t>
      </w:r>
      <w:r>
        <w:rPr>
          <w:rFonts w:hint="eastAsia"/>
        </w:rPr>
        <w:t>3</w:t>
      </w:r>
      <w:r>
        <w:t xml:space="preserve"> FF1 </w:t>
      </w:r>
      <w:r w:rsidR="007D6051">
        <w:rPr>
          <w:rFonts w:hint="eastAsia"/>
        </w:rPr>
        <w:t>20</w:t>
      </w:r>
      <w:r>
        <w:t xml:space="preserve">.0 </w:t>
      </w:r>
      <w:r w:rsidR="004107A8">
        <w:rPr>
          <w:rFonts w:hint="eastAsia"/>
        </w:rPr>
        <w:t>20</w:t>
      </w:r>
      <w:r>
        <w:t>.0</w:t>
      </w:r>
    </w:p>
    <w:p w14:paraId="7942AB88" w14:textId="196C4448" w:rsidR="005E1D0C" w:rsidRDefault="001647CD" w:rsidP="00121C1A">
      <w:pPr>
        <w:ind w:firstLine="720"/>
      </w:pPr>
      <w:r>
        <w:rPr>
          <w:rFonts w:hint="eastAsia"/>
        </w:rPr>
        <w:t xml:space="preserve">Inst C4 G1 </w:t>
      </w:r>
      <w:r w:rsidR="007D6051">
        <w:rPr>
          <w:rFonts w:hint="eastAsia"/>
        </w:rPr>
        <w:t>10</w:t>
      </w:r>
      <w:r w:rsidR="00E865EB">
        <w:rPr>
          <w:rFonts w:hint="eastAsia"/>
        </w:rPr>
        <w:t xml:space="preserve">.0 </w:t>
      </w:r>
      <w:r w:rsidR="004107A8">
        <w:rPr>
          <w:rFonts w:hint="eastAsia"/>
        </w:rPr>
        <w:t>10.0</w:t>
      </w:r>
    </w:p>
    <w:bookmarkEnd w:id="46"/>
    <w:p w14:paraId="6A1532CF" w14:textId="77777777" w:rsidR="000B398B" w:rsidRDefault="000B398B" w:rsidP="000B398B">
      <w:pPr>
        <w:ind w:firstLine="720"/>
      </w:pPr>
      <w:proofErr w:type="spellStart"/>
      <w:r>
        <w:t>NumNets</w:t>
      </w:r>
      <w:proofErr w:type="spellEnd"/>
      <w:r>
        <w:t xml:space="preserve"> 4</w:t>
      </w:r>
    </w:p>
    <w:p w14:paraId="4A4B2F2D" w14:textId="311A50DF" w:rsidR="000B398B" w:rsidRDefault="000B398B" w:rsidP="000B398B">
      <w:pPr>
        <w:ind w:firstLine="720"/>
      </w:pPr>
      <w:bookmarkStart w:id="47" w:name="OLE_LINK7"/>
      <w:r>
        <w:t xml:space="preserve">Net N1 </w:t>
      </w:r>
      <w:r w:rsidR="005D4DE2">
        <w:rPr>
          <w:rFonts w:hint="eastAsia"/>
        </w:rPr>
        <w:t>3</w:t>
      </w:r>
    </w:p>
    <w:p w14:paraId="415DB47A" w14:textId="77777777" w:rsidR="000B398B" w:rsidRDefault="000B398B" w:rsidP="000B398B">
      <w:pPr>
        <w:ind w:firstLine="720"/>
      </w:pPr>
      <w:r>
        <w:t>Pin INPUT0</w:t>
      </w:r>
    </w:p>
    <w:p w14:paraId="42E19213" w14:textId="77777777" w:rsidR="000B398B" w:rsidRDefault="000B398B" w:rsidP="000B398B">
      <w:pPr>
        <w:ind w:firstLine="720"/>
      </w:pPr>
      <w:bookmarkStart w:id="48" w:name="OLE_LINK65"/>
      <w:r>
        <w:t>Pin C1/D</w:t>
      </w:r>
    </w:p>
    <w:p w14:paraId="28DE04CF" w14:textId="02C65950" w:rsidR="005D4DE2" w:rsidRDefault="005D4DE2" w:rsidP="005D4DE2">
      <w:pPr>
        <w:ind w:firstLine="720"/>
      </w:pPr>
      <w:r>
        <w:t>Pin C</w:t>
      </w:r>
      <w:r>
        <w:rPr>
          <w:rFonts w:hint="eastAsia"/>
        </w:rPr>
        <w:t>2</w:t>
      </w:r>
      <w:r>
        <w:t>/D</w:t>
      </w:r>
    </w:p>
    <w:bookmarkEnd w:id="48"/>
    <w:p w14:paraId="62ADB000" w14:textId="77777777" w:rsidR="000B398B" w:rsidRDefault="000B398B" w:rsidP="000B398B">
      <w:pPr>
        <w:ind w:firstLine="720"/>
      </w:pPr>
      <w:r>
        <w:t>Net N</w:t>
      </w:r>
      <w:r>
        <w:rPr>
          <w:rFonts w:hint="eastAsia"/>
        </w:rPr>
        <w:t>2</w:t>
      </w:r>
      <w:r>
        <w:t xml:space="preserve"> 2</w:t>
      </w:r>
    </w:p>
    <w:p w14:paraId="3C45ECAE" w14:textId="77777777" w:rsidR="000B398B" w:rsidRDefault="000B398B" w:rsidP="000B398B">
      <w:pPr>
        <w:ind w:firstLine="720"/>
      </w:pPr>
      <w:r>
        <w:t>Pin INPUT1</w:t>
      </w:r>
    </w:p>
    <w:p w14:paraId="6195B2A4" w14:textId="0D446E3B" w:rsidR="000B398B" w:rsidRDefault="000B398B" w:rsidP="000B398B">
      <w:pPr>
        <w:ind w:firstLine="720"/>
      </w:pPr>
      <w:r>
        <w:t>Pin C</w:t>
      </w:r>
      <w:r w:rsidR="008F3DE0">
        <w:rPr>
          <w:rFonts w:hint="eastAsia"/>
        </w:rPr>
        <w:t>3</w:t>
      </w:r>
      <w:r>
        <w:t>/D</w:t>
      </w:r>
    </w:p>
    <w:p w14:paraId="46F318D7" w14:textId="77777777" w:rsidR="000B398B" w:rsidRDefault="000B398B" w:rsidP="000B398B">
      <w:pPr>
        <w:ind w:firstLine="720"/>
      </w:pPr>
      <w:r>
        <w:lastRenderedPageBreak/>
        <w:t>Net N3 2</w:t>
      </w:r>
    </w:p>
    <w:p w14:paraId="770CD315" w14:textId="77777777" w:rsidR="000B398B" w:rsidRDefault="000B398B" w:rsidP="000B398B">
      <w:pPr>
        <w:ind w:firstLine="720"/>
      </w:pPr>
      <w:r>
        <w:t>Pin C1/Q</w:t>
      </w:r>
    </w:p>
    <w:p w14:paraId="420ACACF" w14:textId="77777777" w:rsidR="000B398B" w:rsidRDefault="000B398B" w:rsidP="000B398B">
      <w:pPr>
        <w:ind w:firstLine="720"/>
      </w:pPr>
      <w:r>
        <w:t>Pin OUTPUT0</w:t>
      </w:r>
    </w:p>
    <w:p w14:paraId="33133C8B" w14:textId="77777777" w:rsidR="000B398B" w:rsidRDefault="000B398B" w:rsidP="000B398B">
      <w:pPr>
        <w:ind w:firstLine="720"/>
      </w:pPr>
      <w:bookmarkStart w:id="49" w:name="OLE_LINK66"/>
      <w:r>
        <w:t>Net N4 2</w:t>
      </w:r>
    </w:p>
    <w:p w14:paraId="04067611" w14:textId="77777777" w:rsidR="000B398B" w:rsidRDefault="000B398B" w:rsidP="000B398B">
      <w:pPr>
        <w:ind w:firstLine="720"/>
      </w:pPr>
      <w:r>
        <w:t>Pin C2/Q</w:t>
      </w:r>
    </w:p>
    <w:bookmarkEnd w:id="47"/>
    <w:p w14:paraId="06EC2E4A" w14:textId="77777777" w:rsidR="000B398B" w:rsidRDefault="000B398B" w:rsidP="000B398B">
      <w:pPr>
        <w:ind w:firstLine="720"/>
      </w:pPr>
      <w:r>
        <w:t>Pin OUTPUT1</w:t>
      </w:r>
    </w:p>
    <w:bookmarkEnd w:id="49"/>
    <w:p w14:paraId="5EF5F88A" w14:textId="4E46FA31" w:rsidR="00EF432B" w:rsidRDefault="00EF432B" w:rsidP="00EF432B">
      <w:pPr>
        <w:ind w:firstLine="720"/>
      </w:pPr>
      <w:r>
        <w:t>Net N</w:t>
      </w:r>
      <w:r>
        <w:rPr>
          <w:rFonts w:hint="eastAsia"/>
        </w:rPr>
        <w:t>5</w:t>
      </w:r>
      <w:r>
        <w:t xml:space="preserve"> 2</w:t>
      </w:r>
    </w:p>
    <w:p w14:paraId="1D4CB8DA" w14:textId="5152D02A" w:rsidR="00EF432B" w:rsidRDefault="00EF432B" w:rsidP="00EF432B">
      <w:pPr>
        <w:ind w:firstLine="720"/>
      </w:pPr>
      <w:r>
        <w:t>Pin C</w:t>
      </w:r>
      <w:r>
        <w:rPr>
          <w:rFonts w:hint="eastAsia"/>
        </w:rPr>
        <w:t>3</w:t>
      </w:r>
      <w:r>
        <w:t>/Q</w:t>
      </w:r>
    </w:p>
    <w:p w14:paraId="0E18ACBF" w14:textId="79262E93" w:rsidR="00EF432B" w:rsidRDefault="00EF432B" w:rsidP="00EF432B">
      <w:pPr>
        <w:ind w:firstLine="720"/>
      </w:pPr>
      <w:r>
        <w:t>Pin OUTPUT</w:t>
      </w:r>
      <w:r>
        <w:rPr>
          <w:rFonts w:hint="eastAsia"/>
        </w:rPr>
        <w:t>2</w:t>
      </w:r>
    </w:p>
    <w:p w14:paraId="66A07C53" w14:textId="40DD8A8A" w:rsidR="006229A4" w:rsidRDefault="006229A4" w:rsidP="000B398B">
      <w:pPr>
        <w:ind w:firstLine="720"/>
      </w:pPr>
      <w:r>
        <w:t>Net CK0 3</w:t>
      </w:r>
    </w:p>
    <w:p w14:paraId="4FB95497" w14:textId="5316FEFD" w:rsidR="004845BA" w:rsidRDefault="004845BA" w:rsidP="000B398B">
      <w:pPr>
        <w:ind w:firstLine="720"/>
      </w:pPr>
      <w:r>
        <w:t>Pin CLK</w:t>
      </w:r>
      <w:r w:rsidR="00477BBB">
        <w:t>0</w:t>
      </w:r>
    </w:p>
    <w:p w14:paraId="49EE1189" w14:textId="546A3CE1" w:rsidR="00477BBB" w:rsidRDefault="00477BBB" w:rsidP="000B398B">
      <w:pPr>
        <w:ind w:firstLine="720"/>
      </w:pPr>
      <w:r>
        <w:t>Pin C1/CLK</w:t>
      </w:r>
    </w:p>
    <w:p w14:paraId="47CA96B7" w14:textId="6439DA06" w:rsidR="004107A8" w:rsidRDefault="004107A8" w:rsidP="000B398B">
      <w:pPr>
        <w:ind w:firstLine="720"/>
      </w:pPr>
      <w:r>
        <w:rPr>
          <w:rFonts w:hint="eastAsia"/>
        </w:rPr>
        <w:t xml:space="preserve">Pin </w:t>
      </w:r>
      <w:r w:rsidR="002F0A71">
        <w:rPr>
          <w:rFonts w:hint="eastAsia"/>
        </w:rPr>
        <w:t>C4</w:t>
      </w:r>
      <w:r>
        <w:rPr>
          <w:rFonts w:hint="eastAsia"/>
        </w:rPr>
        <w:t>/IN</w:t>
      </w:r>
    </w:p>
    <w:p w14:paraId="5D2395A1" w14:textId="181BFDE9" w:rsidR="00477BBB" w:rsidRDefault="00C611B5" w:rsidP="000B398B">
      <w:pPr>
        <w:ind w:firstLine="720"/>
      </w:pPr>
      <w:r>
        <w:rPr>
          <w:rFonts w:hint="eastAsia"/>
        </w:rPr>
        <w:t>Net CK1 3</w:t>
      </w:r>
    </w:p>
    <w:p w14:paraId="6A99BF25" w14:textId="69CF93FC" w:rsidR="00C611B5" w:rsidRDefault="00C611B5" w:rsidP="000B398B">
      <w:pPr>
        <w:ind w:firstLine="720"/>
      </w:pPr>
      <w:r>
        <w:rPr>
          <w:rFonts w:hint="eastAsia"/>
        </w:rPr>
        <w:t xml:space="preserve">Pin </w:t>
      </w:r>
      <w:r w:rsidR="002F0A71">
        <w:rPr>
          <w:rFonts w:hint="eastAsia"/>
        </w:rPr>
        <w:t>C4</w:t>
      </w:r>
      <w:r>
        <w:rPr>
          <w:rFonts w:hint="eastAsia"/>
        </w:rPr>
        <w:t>/OUT</w:t>
      </w:r>
    </w:p>
    <w:p w14:paraId="39476C40" w14:textId="35C25830" w:rsidR="00C611B5" w:rsidRDefault="00C611B5" w:rsidP="000B398B">
      <w:pPr>
        <w:ind w:firstLine="720"/>
      </w:pPr>
      <w:r>
        <w:rPr>
          <w:rFonts w:hint="eastAsia"/>
        </w:rPr>
        <w:t>Pin C2/CLK</w:t>
      </w:r>
    </w:p>
    <w:p w14:paraId="400CD4F2" w14:textId="3DA42B4F" w:rsidR="00C611B5" w:rsidRDefault="00C611B5" w:rsidP="000B398B">
      <w:pPr>
        <w:ind w:firstLine="720"/>
      </w:pPr>
      <w:r>
        <w:rPr>
          <w:rFonts w:hint="eastAsia"/>
        </w:rPr>
        <w:t>Pin C3/CLK</w:t>
      </w:r>
    </w:p>
    <w:bookmarkEnd w:id="44"/>
    <w:p w14:paraId="36E178F5" w14:textId="43BC8DA9" w:rsidR="000B398B" w:rsidRDefault="000B398B" w:rsidP="000B398B">
      <w:pPr>
        <w:ind w:firstLine="720"/>
      </w:pPr>
      <w:proofErr w:type="spellStart"/>
      <w:r>
        <w:t>BinWidth</w:t>
      </w:r>
      <w:proofErr w:type="spellEnd"/>
      <w:r>
        <w:t xml:space="preserve"> </w:t>
      </w:r>
      <w:r w:rsidR="00E5141F">
        <w:t>10</w:t>
      </w:r>
      <w:r w:rsidR="00CB4BA0">
        <w:rPr>
          <w:rFonts w:hint="eastAsia"/>
        </w:rPr>
        <w:t>.0</w:t>
      </w:r>
    </w:p>
    <w:p w14:paraId="02EA11D8" w14:textId="376CECFD" w:rsidR="000B398B" w:rsidRDefault="000B398B" w:rsidP="000B398B">
      <w:pPr>
        <w:ind w:firstLine="720"/>
      </w:pPr>
      <w:proofErr w:type="spellStart"/>
      <w:r>
        <w:t>BinHeight</w:t>
      </w:r>
      <w:proofErr w:type="spellEnd"/>
      <w:r>
        <w:t xml:space="preserve"> </w:t>
      </w:r>
      <w:r w:rsidR="00E5141F">
        <w:t>10</w:t>
      </w:r>
      <w:r w:rsidR="00CB4BA0">
        <w:rPr>
          <w:rFonts w:hint="eastAsia"/>
        </w:rPr>
        <w:t>.0</w:t>
      </w:r>
    </w:p>
    <w:p w14:paraId="68BB3FD7" w14:textId="079B8272" w:rsidR="000B398B" w:rsidRDefault="000B398B" w:rsidP="000B398B">
      <w:pPr>
        <w:ind w:firstLine="720"/>
      </w:pPr>
      <w:proofErr w:type="spellStart"/>
      <w:r>
        <w:t>BinMaxUtil</w:t>
      </w:r>
      <w:proofErr w:type="spellEnd"/>
      <w:r>
        <w:t xml:space="preserve"> </w:t>
      </w:r>
      <w:r w:rsidR="00E5141F">
        <w:t>79</w:t>
      </w:r>
      <w:r w:rsidR="00CB4BA0">
        <w:rPr>
          <w:rFonts w:hint="eastAsia"/>
        </w:rPr>
        <w:t>.0</w:t>
      </w:r>
    </w:p>
    <w:p w14:paraId="6783FF6C" w14:textId="7504D2D8" w:rsidR="00E5141F" w:rsidRDefault="00E5141F" w:rsidP="00E5141F">
      <w:pPr>
        <w:ind w:firstLine="720"/>
      </w:pPr>
      <w:bookmarkStart w:id="50" w:name="OLE_LINK19"/>
      <w:bookmarkStart w:id="51" w:name="OLE_LINK18"/>
      <w:proofErr w:type="spellStart"/>
      <w:r>
        <w:t>PlacementRows</w:t>
      </w:r>
      <w:proofErr w:type="spellEnd"/>
      <w:r>
        <w:t xml:space="preserve"> </w:t>
      </w:r>
      <w:bookmarkEnd w:id="50"/>
      <w:r>
        <w:t>0</w:t>
      </w:r>
      <w:r w:rsidR="004440B3">
        <w:rPr>
          <w:rFonts w:hint="eastAsia"/>
        </w:rPr>
        <w:t>.0</w:t>
      </w:r>
      <w:r>
        <w:t xml:space="preserve"> 0</w:t>
      </w:r>
      <w:r w:rsidR="004440B3">
        <w:rPr>
          <w:rFonts w:hint="eastAsia"/>
        </w:rPr>
        <w:t>.0</w:t>
      </w:r>
      <w:r>
        <w:t xml:space="preserve"> 2</w:t>
      </w:r>
      <w:r w:rsidR="004440B3">
        <w:rPr>
          <w:rFonts w:hint="eastAsia"/>
        </w:rPr>
        <w:t>.0</w:t>
      </w:r>
      <w:r>
        <w:t xml:space="preserve"> 10</w:t>
      </w:r>
      <w:r w:rsidR="004440B3">
        <w:rPr>
          <w:rFonts w:hint="eastAsia"/>
        </w:rPr>
        <w:t>.0</w:t>
      </w:r>
      <w:r w:rsidR="00775E35">
        <w:rPr>
          <w:rFonts w:hint="eastAsia"/>
        </w:rPr>
        <w:t xml:space="preserve"> </w:t>
      </w:r>
      <w:r w:rsidR="007A6127">
        <w:rPr>
          <w:rFonts w:hint="eastAsia"/>
        </w:rPr>
        <w:t>25</w:t>
      </w:r>
    </w:p>
    <w:bookmarkEnd w:id="51"/>
    <w:p w14:paraId="4CBE8294" w14:textId="66AC5274" w:rsidR="0019683C" w:rsidRDefault="0019683C" w:rsidP="0019683C">
      <w:pPr>
        <w:ind w:firstLine="720"/>
      </w:pPr>
      <w:proofErr w:type="spellStart"/>
      <w:r>
        <w:t>PlacementRows</w:t>
      </w:r>
      <w:proofErr w:type="spellEnd"/>
      <w:r>
        <w:t xml:space="preserve"> 0</w:t>
      </w:r>
      <w:r w:rsidR="004440B3">
        <w:rPr>
          <w:rFonts w:hint="eastAsia"/>
        </w:rPr>
        <w:t>.0</w:t>
      </w:r>
      <w:r>
        <w:t xml:space="preserve"> </w:t>
      </w:r>
      <w:r>
        <w:rPr>
          <w:rFonts w:hint="eastAsia"/>
        </w:rPr>
        <w:t>10</w:t>
      </w:r>
      <w:r w:rsidR="004440B3">
        <w:rPr>
          <w:rFonts w:hint="eastAsia"/>
        </w:rPr>
        <w:t>.0</w:t>
      </w:r>
      <w:r>
        <w:t xml:space="preserve"> 2</w:t>
      </w:r>
      <w:r w:rsidR="004440B3">
        <w:rPr>
          <w:rFonts w:hint="eastAsia"/>
        </w:rPr>
        <w:t>.0</w:t>
      </w:r>
      <w:r>
        <w:t xml:space="preserve"> 10</w:t>
      </w:r>
      <w:r w:rsidR="004440B3">
        <w:rPr>
          <w:rFonts w:hint="eastAsia"/>
        </w:rPr>
        <w:t>.0</w:t>
      </w:r>
      <w:r w:rsidR="00775E35">
        <w:rPr>
          <w:rFonts w:hint="eastAsia"/>
        </w:rPr>
        <w:t xml:space="preserve"> </w:t>
      </w:r>
      <w:r w:rsidR="007A6127">
        <w:rPr>
          <w:rFonts w:hint="eastAsia"/>
        </w:rPr>
        <w:t>25</w:t>
      </w:r>
    </w:p>
    <w:p w14:paraId="35C1BCC8" w14:textId="456886EC" w:rsidR="0019683C" w:rsidRDefault="0019683C" w:rsidP="0019683C">
      <w:pPr>
        <w:ind w:firstLine="720"/>
      </w:pPr>
      <w:proofErr w:type="spellStart"/>
      <w:r>
        <w:t>PlacementRows</w:t>
      </w:r>
      <w:proofErr w:type="spellEnd"/>
      <w:r>
        <w:t xml:space="preserve"> 0</w:t>
      </w:r>
      <w:r w:rsidR="004440B3">
        <w:rPr>
          <w:rFonts w:hint="eastAsia"/>
        </w:rPr>
        <w:t>.0</w:t>
      </w:r>
      <w:r>
        <w:t xml:space="preserve"> </w:t>
      </w:r>
      <w:r>
        <w:rPr>
          <w:rFonts w:hint="eastAsia"/>
        </w:rPr>
        <w:t>20</w:t>
      </w:r>
      <w:r w:rsidR="004440B3">
        <w:rPr>
          <w:rFonts w:hint="eastAsia"/>
        </w:rPr>
        <w:t>.0</w:t>
      </w:r>
      <w:r>
        <w:t xml:space="preserve"> 2</w:t>
      </w:r>
      <w:r w:rsidR="004440B3">
        <w:rPr>
          <w:rFonts w:hint="eastAsia"/>
        </w:rPr>
        <w:t>.0</w:t>
      </w:r>
      <w:r>
        <w:t xml:space="preserve"> 10</w:t>
      </w:r>
      <w:r w:rsidR="004440B3">
        <w:rPr>
          <w:rFonts w:hint="eastAsia"/>
        </w:rPr>
        <w:t>.0</w:t>
      </w:r>
      <w:r w:rsidR="00775E35">
        <w:rPr>
          <w:rFonts w:hint="eastAsia"/>
        </w:rPr>
        <w:t xml:space="preserve"> </w:t>
      </w:r>
      <w:r w:rsidR="007A6127">
        <w:rPr>
          <w:rFonts w:hint="eastAsia"/>
        </w:rPr>
        <w:t>25</w:t>
      </w:r>
    </w:p>
    <w:p w14:paraId="453AD681" w14:textId="122C68D6" w:rsidR="00E5141F" w:rsidRDefault="00E5141F" w:rsidP="00E5141F">
      <w:pPr>
        <w:ind w:firstLine="720"/>
      </w:pPr>
      <w:proofErr w:type="spellStart"/>
      <w:r>
        <w:t>DisplacementDelay</w:t>
      </w:r>
      <w:proofErr w:type="spellEnd"/>
      <w:r>
        <w:t xml:space="preserve"> 0.01</w:t>
      </w:r>
    </w:p>
    <w:p w14:paraId="7D43FA09" w14:textId="0203DE50" w:rsidR="00E5141F" w:rsidRDefault="00E5141F" w:rsidP="00E5141F">
      <w:r>
        <w:tab/>
      </w:r>
      <w:proofErr w:type="spellStart"/>
      <w:r w:rsidR="001847CE">
        <w:t>Qpin</w:t>
      </w:r>
      <w:r>
        <w:t>Delay</w:t>
      </w:r>
      <w:proofErr w:type="spellEnd"/>
      <w:r>
        <w:t xml:space="preserve"> FF1 1</w:t>
      </w:r>
      <w:r w:rsidR="00FF4C02">
        <w:rPr>
          <w:rFonts w:hint="eastAsia"/>
        </w:rPr>
        <w:t>.0</w:t>
      </w:r>
    </w:p>
    <w:p w14:paraId="33DC300B" w14:textId="40D221C9" w:rsidR="00E5141F" w:rsidRDefault="00E5141F" w:rsidP="00E5141F">
      <w:r>
        <w:tab/>
      </w:r>
      <w:proofErr w:type="spellStart"/>
      <w:r w:rsidR="001847CE">
        <w:t>Qpin</w:t>
      </w:r>
      <w:r>
        <w:t>Delay</w:t>
      </w:r>
      <w:proofErr w:type="spellEnd"/>
      <w:r>
        <w:t xml:space="preserve"> FF2 2</w:t>
      </w:r>
      <w:r w:rsidR="00FF4C02">
        <w:rPr>
          <w:rFonts w:hint="eastAsia"/>
        </w:rPr>
        <w:t>.0</w:t>
      </w:r>
    </w:p>
    <w:p w14:paraId="212BEABE" w14:textId="3DC9A3F3" w:rsidR="00E5141F" w:rsidRDefault="00E5141F" w:rsidP="00E5141F">
      <w:pPr>
        <w:ind w:firstLine="720"/>
      </w:pPr>
      <w:proofErr w:type="spellStart"/>
      <w:r>
        <w:t>TimingSlack</w:t>
      </w:r>
      <w:proofErr w:type="spellEnd"/>
      <w:r>
        <w:t xml:space="preserve"> C1 D 1</w:t>
      </w:r>
      <w:r w:rsidR="005D41FF">
        <w:rPr>
          <w:rFonts w:hint="eastAsia"/>
        </w:rPr>
        <w:t>.0</w:t>
      </w:r>
    </w:p>
    <w:p w14:paraId="255AB956" w14:textId="23F1B4B8" w:rsidR="00E5141F" w:rsidRDefault="00E5141F" w:rsidP="00E5141F">
      <w:pPr>
        <w:ind w:firstLine="720"/>
      </w:pPr>
      <w:bookmarkStart w:id="52" w:name="OLE_LINK68"/>
      <w:proofErr w:type="spellStart"/>
      <w:r>
        <w:t>TimingSlack</w:t>
      </w:r>
      <w:proofErr w:type="spellEnd"/>
      <w:r>
        <w:t xml:space="preserve"> C2 D 1</w:t>
      </w:r>
      <w:r w:rsidR="0026388F">
        <w:rPr>
          <w:rFonts w:hint="eastAsia"/>
        </w:rPr>
        <w:t>.0</w:t>
      </w:r>
    </w:p>
    <w:p w14:paraId="0B7D9C53" w14:textId="61B3B7C7" w:rsidR="00F0559D" w:rsidRDefault="00F0559D" w:rsidP="00F0559D">
      <w:pPr>
        <w:ind w:firstLine="720"/>
      </w:pPr>
      <w:proofErr w:type="spellStart"/>
      <w:r>
        <w:t>TimingSlack</w:t>
      </w:r>
      <w:proofErr w:type="spellEnd"/>
      <w:r>
        <w:t xml:space="preserve"> C</w:t>
      </w:r>
      <w:r>
        <w:rPr>
          <w:rFonts w:hint="eastAsia"/>
        </w:rPr>
        <w:t>3</w:t>
      </w:r>
      <w:r>
        <w:t xml:space="preserve"> D 1.0</w:t>
      </w:r>
    </w:p>
    <w:p w14:paraId="49D77572" w14:textId="77777777" w:rsidR="00F0559D" w:rsidRDefault="00F0559D" w:rsidP="00E5141F">
      <w:pPr>
        <w:ind w:firstLine="720"/>
      </w:pPr>
    </w:p>
    <w:bookmarkEnd w:id="52"/>
    <w:p w14:paraId="46D7BB5B" w14:textId="0E446D72" w:rsidR="00E5141F" w:rsidRDefault="003F5C51" w:rsidP="00E5141F">
      <w:pPr>
        <w:ind w:firstLine="720"/>
      </w:pPr>
      <w:proofErr w:type="spellStart"/>
      <w:r>
        <w:t>G</w:t>
      </w:r>
      <w:r w:rsidR="00E5141F">
        <w:t>atePower</w:t>
      </w:r>
      <w:proofErr w:type="spellEnd"/>
      <w:r w:rsidR="00E5141F">
        <w:t xml:space="preserve"> FF1 10</w:t>
      </w:r>
      <w:r w:rsidR="00FF4C02">
        <w:rPr>
          <w:rFonts w:hint="eastAsia"/>
        </w:rPr>
        <w:t>.0</w:t>
      </w:r>
    </w:p>
    <w:p w14:paraId="5D3B7DE1" w14:textId="67045397" w:rsidR="00E5141F" w:rsidRDefault="00E5141F" w:rsidP="00E5141F">
      <w:r>
        <w:tab/>
      </w:r>
      <w:proofErr w:type="spellStart"/>
      <w:r w:rsidR="003F5C51">
        <w:t>G</w:t>
      </w:r>
      <w:r>
        <w:t>atePower</w:t>
      </w:r>
      <w:proofErr w:type="spellEnd"/>
      <w:r>
        <w:t xml:space="preserve"> FF2 17</w:t>
      </w:r>
      <w:r w:rsidR="00FF4C02">
        <w:rPr>
          <w:rFonts w:hint="eastAsia"/>
        </w:rPr>
        <w:t>.0</w:t>
      </w:r>
    </w:p>
    <w:p w14:paraId="1BC3EAD2" w14:textId="4794A87B" w:rsidR="00A8126E" w:rsidRDefault="00D22BFD" w:rsidP="003F5C51">
      <w:r>
        <w:t xml:space="preserve">The simple </w:t>
      </w:r>
      <w:r w:rsidR="00AC2D49">
        <w:t>output</w:t>
      </w:r>
      <w:r w:rsidR="00CD0DAA">
        <w:rPr>
          <w:rFonts w:hint="eastAsia"/>
        </w:rPr>
        <w:t xml:space="preserve">: </w:t>
      </w:r>
    </w:p>
    <w:p w14:paraId="627D0D8D" w14:textId="5E7E8C6D" w:rsidR="003F5C51" w:rsidRPr="000B398B" w:rsidRDefault="003F5C51" w:rsidP="003F5C51">
      <w:r>
        <w:t>Based on the given input, here’s an example of output</w:t>
      </w:r>
      <w:r w:rsidR="005242F1">
        <w:t xml:space="preserve">: </w:t>
      </w:r>
      <w:r>
        <w:t xml:space="preserve"> </w:t>
      </w:r>
    </w:p>
    <w:p w14:paraId="54339ECB" w14:textId="74A015E4" w:rsidR="003F5C51" w:rsidRDefault="00862725" w:rsidP="0002697C">
      <w:pPr>
        <w:rPr>
          <w:b/>
          <w:sz w:val="28"/>
        </w:rPr>
      </w:pPr>
      <w:r w:rsidRPr="00862725">
        <w:rPr>
          <w:b/>
          <w:noProof/>
          <w:sz w:val="28"/>
        </w:rPr>
        <w:drawing>
          <wp:inline distT="0" distB="0" distL="0" distR="0" wp14:anchorId="3C74BD0C" wp14:editId="146A27A3">
            <wp:extent cx="5943600" cy="3679825"/>
            <wp:effectExtent l="0" t="0" r="0" b="0"/>
            <wp:docPr id="1800952091"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952091" name="Picture 1" descr="A diagram of a circuit&#10;&#10;Description automatically generated"/>
                    <pic:cNvPicPr/>
                  </pic:nvPicPr>
                  <pic:blipFill>
                    <a:blip r:embed="rId14"/>
                    <a:stretch>
                      <a:fillRect/>
                    </a:stretch>
                  </pic:blipFill>
                  <pic:spPr>
                    <a:xfrm>
                      <a:off x="0" y="0"/>
                      <a:ext cx="5943600" cy="3679825"/>
                    </a:xfrm>
                    <a:prstGeom prst="rect">
                      <a:avLst/>
                    </a:prstGeom>
                  </pic:spPr>
                </pic:pic>
              </a:graphicData>
            </a:graphic>
          </wp:inline>
        </w:drawing>
      </w:r>
    </w:p>
    <w:p w14:paraId="13CCD3EE" w14:textId="785ABB9F" w:rsidR="00B756AE" w:rsidRDefault="00E81D0C" w:rsidP="00B756AE">
      <w:bookmarkStart w:id="53" w:name="OLE_LINK47"/>
      <w:r>
        <w:rPr>
          <w:kern w:val="0"/>
          <w14:ligatures w14:val="none"/>
        </w:rPr>
        <w:t xml:space="preserve">Figure 6: A visualization of the </w:t>
      </w:r>
      <w:r w:rsidR="0076232D">
        <w:rPr>
          <w:rFonts w:hint="eastAsia"/>
          <w:kern w:val="0"/>
          <w14:ligatures w14:val="none"/>
        </w:rPr>
        <w:t xml:space="preserve">example </w:t>
      </w:r>
      <w:r>
        <w:rPr>
          <w:kern w:val="0"/>
          <w14:ligatures w14:val="none"/>
        </w:rPr>
        <w:t>data output circuit.</w:t>
      </w:r>
      <w:r w:rsidR="004C5925">
        <w:rPr>
          <w:rFonts w:hint="eastAsia"/>
          <w:kern w:val="0"/>
          <w14:ligatures w14:val="none"/>
        </w:rPr>
        <w:t xml:space="preserve"> </w:t>
      </w:r>
      <w:r w:rsidR="00084825">
        <w:rPr>
          <w:kern w:val="0"/>
          <w14:ligatures w14:val="none"/>
        </w:rPr>
        <w:t>CK0 and CK1 remain two different clock nets.</w:t>
      </w:r>
    </w:p>
    <w:p w14:paraId="21129C5D" w14:textId="5FF28F01" w:rsidR="003F5C51" w:rsidRDefault="003F5C51" w:rsidP="003F5C51">
      <w:pPr>
        <w:ind w:firstLine="720"/>
      </w:pPr>
      <w:bookmarkStart w:id="54" w:name="OLE_LINK53"/>
      <w:proofErr w:type="spellStart"/>
      <w:r>
        <w:t>CellInst</w:t>
      </w:r>
      <w:proofErr w:type="spellEnd"/>
      <w:r>
        <w:t xml:space="preserve"> </w:t>
      </w:r>
      <w:r w:rsidR="007E52A8">
        <w:rPr>
          <w:rFonts w:hint="eastAsia"/>
        </w:rPr>
        <w:t>2</w:t>
      </w:r>
    </w:p>
    <w:bookmarkEnd w:id="53"/>
    <w:p w14:paraId="620552DB" w14:textId="68AA594F" w:rsidR="003F5C51" w:rsidRDefault="003F5C51" w:rsidP="003F5C51">
      <w:pPr>
        <w:ind w:firstLine="720"/>
      </w:pPr>
      <w:r>
        <w:t>Inst C</w:t>
      </w:r>
      <w:r w:rsidR="002F0A71">
        <w:rPr>
          <w:rFonts w:hint="eastAsia"/>
        </w:rPr>
        <w:t>5</w:t>
      </w:r>
      <w:r>
        <w:t xml:space="preserve"> FF2</w:t>
      </w:r>
      <w:r w:rsidR="00381F8F">
        <w:rPr>
          <w:rFonts w:hint="eastAsia"/>
        </w:rPr>
        <w:t xml:space="preserve"> </w:t>
      </w:r>
      <w:r w:rsidR="003802BC">
        <w:rPr>
          <w:rFonts w:hint="eastAsia"/>
        </w:rPr>
        <w:t>20</w:t>
      </w:r>
      <w:r>
        <w:t xml:space="preserve"> 10</w:t>
      </w:r>
    </w:p>
    <w:p w14:paraId="26DB3A5F" w14:textId="67B8D73A" w:rsidR="007E52A8" w:rsidRDefault="007E52A8" w:rsidP="003F5C51">
      <w:pPr>
        <w:ind w:firstLine="720"/>
      </w:pPr>
      <w:r>
        <w:rPr>
          <w:rFonts w:hint="eastAsia"/>
        </w:rPr>
        <w:t>Inst C</w:t>
      </w:r>
      <w:r w:rsidR="002F0A71">
        <w:rPr>
          <w:rFonts w:hint="eastAsia"/>
        </w:rPr>
        <w:t>6</w:t>
      </w:r>
      <w:r>
        <w:rPr>
          <w:rFonts w:hint="eastAsia"/>
        </w:rPr>
        <w:t xml:space="preserve"> FF1 </w:t>
      </w:r>
      <w:r w:rsidR="003802BC">
        <w:rPr>
          <w:rFonts w:hint="eastAsia"/>
        </w:rPr>
        <w:t>20</w:t>
      </w:r>
      <w:r>
        <w:rPr>
          <w:rFonts w:hint="eastAsia"/>
        </w:rPr>
        <w:t xml:space="preserve"> 0</w:t>
      </w:r>
    </w:p>
    <w:p w14:paraId="1FC8FD9F" w14:textId="3160E988" w:rsidR="00BA3919" w:rsidRDefault="00BA3919">
      <w:pPr>
        <w:ind w:firstLine="720"/>
        <w:rPr>
          <w:kern w:val="0"/>
          <w14:ligatures w14:val="none"/>
        </w:rPr>
      </w:pPr>
      <w:bookmarkStart w:id="55" w:name="OLE_LINK27"/>
      <w:bookmarkStart w:id="56" w:name="OLE_LINK69"/>
      <w:r>
        <w:rPr>
          <w:kern w:val="0"/>
          <w14:ligatures w14:val="none"/>
        </w:rPr>
        <w:t>C1/D map C</w:t>
      </w:r>
      <w:r>
        <w:rPr>
          <w:rFonts w:hint="eastAsia"/>
          <w:kern w:val="0"/>
          <w14:ligatures w14:val="none"/>
        </w:rPr>
        <w:t>6</w:t>
      </w:r>
      <w:r>
        <w:rPr>
          <w:kern w:val="0"/>
          <w14:ligatures w14:val="none"/>
        </w:rPr>
        <w:t>/D</w:t>
      </w:r>
    </w:p>
    <w:p w14:paraId="0D657E4B" w14:textId="34468769" w:rsidR="00BA3919" w:rsidRDefault="00BA3919">
      <w:pPr>
        <w:ind w:firstLine="720"/>
        <w:rPr>
          <w:kern w:val="0"/>
          <w14:ligatures w14:val="none"/>
        </w:rPr>
      </w:pPr>
      <w:r>
        <w:rPr>
          <w:rFonts w:hint="eastAsia"/>
          <w:kern w:val="0"/>
          <w14:ligatures w14:val="none"/>
        </w:rPr>
        <w:t>C1/Q map C6/Q</w:t>
      </w:r>
    </w:p>
    <w:p w14:paraId="0757AEA9" w14:textId="3D07EAE9" w:rsidR="009C6799" w:rsidRDefault="009C6799">
      <w:pPr>
        <w:ind w:firstLine="720"/>
      </w:pPr>
      <w:r>
        <w:rPr>
          <w:rFonts w:hint="eastAsia"/>
          <w:kern w:val="0"/>
          <w14:ligatures w14:val="none"/>
        </w:rPr>
        <w:t>C1/CLK map C6/CLK</w:t>
      </w:r>
    </w:p>
    <w:p w14:paraId="0F374E56" w14:textId="1CAE2589" w:rsidR="001F3FEB" w:rsidRDefault="001F3FEB">
      <w:pPr>
        <w:ind w:firstLine="720"/>
      </w:pPr>
      <w:bookmarkStart w:id="57" w:name="OLE_LINK70"/>
      <w:r>
        <w:t>C</w:t>
      </w:r>
      <w:r w:rsidR="009C6799">
        <w:rPr>
          <w:rFonts w:hint="eastAsia"/>
        </w:rPr>
        <w:t>2</w:t>
      </w:r>
      <w:r>
        <w:t>/D map C</w:t>
      </w:r>
      <w:bookmarkEnd w:id="55"/>
      <w:r w:rsidR="009C6799">
        <w:rPr>
          <w:rFonts w:hint="eastAsia"/>
        </w:rPr>
        <w:t>5</w:t>
      </w:r>
      <w:r>
        <w:t>/D</w:t>
      </w:r>
      <w:bookmarkEnd w:id="56"/>
      <w:r w:rsidR="009C6799">
        <w:rPr>
          <w:rFonts w:hint="eastAsia"/>
        </w:rPr>
        <w:t>1</w:t>
      </w:r>
    </w:p>
    <w:p w14:paraId="57C501B2" w14:textId="08788398" w:rsidR="001F3FEB" w:rsidRDefault="001F3FEB">
      <w:pPr>
        <w:ind w:firstLine="720"/>
      </w:pPr>
      <w:r>
        <w:t>C</w:t>
      </w:r>
      <w:r w:rsidR="009C6799">
        <w:rPr>
          <w:rFonts w:hint="eastAsia"/>
        </w:rPr>
        <w:t>2</w:t>
      </w:r>
      <w:r>
        <w:t>/Q map C</w:t>
      </w:r>
      <w:r w:rsidR="009C6799">
        <w:rPr>
          <w:rFonts w:hint="eastAsia"/>
        </w:rPr>
        <w:t>5</w:t>
      </w:r>
      <w:r>
        <w:t>/Q</w:t>
      </w:r>
      <w:r w:rsidR="009C6799">
        <w:rPr>
          <w:rFonts w:hint="eastAsia"/>
        </w:rPr>
        <w:t>1</w:t>
      </w:r>
    </w:p>
    <w:p w14:paraId="7EB1067A" w14:textId="0ED96758" w:rsidR="007571F1" w:rsidRDefault="007571F1">
      <w:pPr>
        <w:ind w:firstLine="720"/>
      </w:pPr>
      <w:r>
        <w:t>C</w:t>
      </w:r>
      <w:r w:rsidR="009C6799">
        <w:rPr>
          <w:rFonts w:hint="eastAsia"/>
        </w:rPr>
        <w:t>2</w:t>
      </w:r>
      <w:r>
        <w:t>/CLK map C</w:t>
      </w:r>
      <w:r w:rsidR="009C6799">
        <w:rPr>
          <w:rFonts w:hint="eastAsia"/>
        </w:rPr>
        <w:t>5</w:t>
      </w:r>
      <w:r>
        <w:t>/CLK</w:t>
      </w:r>
    </w:p>
    <w:bookmarkEnd w:id="54"/>
    <w:bookmarkEnd w:id="57"/>
    <w:p w14:paraId="69F192F6" w14:textId="0805647B" w:rsidR="009C6799" w:rsidRDefault="009C6799" w:rsidP="009C6799">
      <w:pPr>
        <w:ind w:firstLine="720"/>
      </w:pPr>
      <w:r>
        <w:lastRenderedPageBreak/>
        <w:t>C</w:t>
      </w:r>
      <w:r>
        <w:rPr>
          <w:rFonts w:hint="eastAsia"/>
        </w:rPr>
        <w:t>3</w:t>
      </w:r>
      <w:r>
        <w:t>/D map C5/D</w:t>
      </w:r>
      <w:r>
        <w:rPr>
          <w:rFonts w:hint="eastAsia"/>
        </w:rPr>
        <w:t>0</w:t>
      </w:r>
    </w:p>
    <w:p w14:paraId="739FCC11" w14:textId="78C865B1" w:rsidR="009C6799" w:rsidRDefault="009C6799" w:rsidP="009C6799">
      <w:pPr>
        <w:ind w:firstLine="720"/>
      </w:pPr>
      <w:r>
        <w:t>C</w:t>
      </w:r>
      <w:r>
        <w:rPr>
          <w:rFonts w:hint="eastAsia"/>
        </w:rPr>
        <w:t>3</w:t>
      </w:r>
      <w:r>
        <w:t>/Q map C5/Q</w:t>
      </w:r>
      <w:r>
        <w:rPr>
          <w:rFonts w:hint="eastAsia"/>
        </w:rPr>
        <w:t>0</w:t>
      </w:r>
    </w:p>
    <w:p w14:paraId="5464AD2C" w14:textId="7151218E" w:rsidR="009C6799" w:rsidRDefault="009C6799" w:rsidP="009C6799">
      <w:pPr>
        <w:ind w:firstLine="720"/>
      </w:pPr>
      <w:r>
        <w:t>C</w:t>
      </w:r>
      <w:r>
        <w:rPr>
          <w:rFonts w:hint="eastAsia"/>
        </w:rPr>
        <w:t>3</w:t>
      </w:r>
      <w:r>
        <w:t>/CLK map C5/CLK</w:t>
      </w:r>
    </w:p>
    <w:bookmarkEnd w:id="42"/>
    <w:p w14:paraId="7EAB5DB8" w14:textId="77777777" w:rsidR="001F3FEB" w:rsidRDefault="001F3FEB" w:rsidP="003F5C51">
      <w:pPr>
        <w:ind w:firstLine="720"/>
      </w:pPr>
    </w:p>
    <w:p w14:paraId="18FB5BA0" w14:textId="0CEF7C38" w:rsidR="00BB7A9B" w:rsidRDefault="00AE2C65" w:rsidP="0002697C">
      <w:r>
        <w:rPr>
          <w:b/>
          <w:sz w:val="28"/>
        </w:rPr>
        <w:t>5</w:t>
      </w:r>
      <w:r w:rsidR="0002697C">
        <w:rPr>
          <w:b/>
          <w:sz w:val="28"/>
        </w:rPr>
        <w:t>. Evaluation</w:t>
      </w:r>
    </w:p>
    <w:p w14:paraId="3A335D35" w14:textId="4C563493" w:rsidR="007428DE" w:rsidRDefault="009965D7">
      <w:r>
        <w:t xml:space="preserve">The expected output should satisfy the following constraints: </w:t>
      </w:r>
    </w:p>
    <w:p w14:paraId="7E85375C" w14:textId="4499D2BC" w:rsidR="00A97816" w:rsidRDefault="00A97816" w:rsidP="00A97816">
      <w:pPr>
        <w:pStyle w:val="ListParagraph"/>
        <w:numPr>
          <w:ilvl w:val="0"/>
          <w:numId w:val="4"/>
        </w:numPr>
      </w:pPr>
      <w:r>
        <w:t xml:space="preserve">All instances must be placed within the die region. </w:t>
      </w:r>
    </w:p>
    <w:p w14:paraId="19F8F041" w14:textId="6F1A2463" w:rsidR="004A3EC8" w:rsidRDefault="00A97816" w:rsidP="00A97816">
      <w:pPr>
        <w:pStyle w:val="ListParagraph"/>
        <w:numPr>
          <w:ilvl w:val="0"/>
          <w:numId w:val="4"/>
        </w:numPr>
      </w:pPr>
      <w:bookmarkStart w:id="58" w:name="OLE_LINK26"/>
      <w:bookmarkStart w:id="59" w:name="OLE_LINK24"/>
      <w:r>
        <w:t>All instances must be without overlap</w:t>
      </w:r>
      <w:r w:rsidR="004A3EC8">
        <w:t xml:space="preserve"> and placed on</w:t>
      </w:r>
      <w:bookmarkEnd w:id="58"/>
      <w:r w:rsidR="001F019B">
        <w:rPr>
          <w:rFonts w:hint="eastAsia"/>
        </w:rPr>
        <w:t>-</w:t>
      </w:r>
      <w:r w:rsidR="00F91FE8">
        <w:rPr>
          <w:rFonts w:hint="eastAsia"/>
        </w:rPr>
        <w:t xml:space="preserve">site of </w:t>
      </w:r>
      <w:proofErr w:type="spellStart"/>
      <w:r w:rsidR="00F91FE8">
        <w:rPr>
          <w:rFonts w:hint="eastAsia"/>
        </w:rPr>
        <w:t>PlacementRows</w:t>
      </w:r>
      <w:proofErr w:type="spellEnd"/>
      <w:r w:rsidR="00F91FE8">
        <w:rPr>
          <w:rFonts w:hint="eastAsia"/>
        </w:rPr>
        <w:t xml:space="preserve">. </w:t>
      </w:r>
    </w:p>
    <w:bookmarkEnd w:id="59"/>
    <w:p w14:paraId="3654E1BD" w14:textId="3B500EA0" w:rsidR="002309D6" w:rsidRDefault="002309D6" w:rsidP="00A97816">
      <w:pPr>
        <w:pStyle w:val="ListParagraph"/>
        <w:numPr>
          <w:ilvl w:val="0"/>
          <w:numId w:val="4"/>
        </w:numPr>
      </w:pPr>
      <w:r>
        <w:t xml:space="preserve">A list of banking and debanking mapping </w:t>
      </w:r>
      <w:r w:rsidR="001F019B">
        <w:rPr>
          <w:rFonts w:hint="eastAsia"/>
        </w:rPr>
        <w:t xml:space="preserve">needs to be </w:t>
      </w:r>
      <w:proofErr w:type="gramStart"/>
      <w:r>
        <w:t>provided</w:t>
      </w:r>
      <w:proofErr w:type="gramEnd"/>
    </w:p>
    <w:p w14:paraId="25850C44" w14:textId="7F59E28B" w:rsidR="00A97816" w:rsidRDefault="00623902" w:rsidP="00A97816">
      <w:pPr>
        <w:pStyle w:val="ListParagraph"/>
        <w:numPr>
          <w:ilvl w:val="0"/>
          <w:numId w:val="4"/>
        </w:numPr>
      </w:pPr>
      <w:r>
        <w:t>Net</w:t>
      </w:r>
      <w:r w:rsidR="00871686">
        <w:t>s</w:t>
      </w:r>
      <w:r>
        <w:t xml:space="preserve"> </w:t>
      </w:r>
      <w:r w:rsidR="00871686">
        <w:t xml:space="preserve">connected </w:t>
      </w:r>
      <w:r>
        <w:t xml:space="preserve">to the </w:t>
      </w:r>
      <w:r w:rsidR="00871686">
        <w:t xml:space="preserve">flip-flops must remain </w:t>
      </w:r>
      <w:r w:rsidR="00866281">
        <w:t>functionally equivalent to the data input.</w:t>
      </w:r>
      <w:r w:rsidR="00871686">
        <w:t xml:space="preserve"> The result should not leave any open or short net.</w:t>
      </w:r>
    </w:p>
    <w:p w14:paraId="5FD4CC31" w14:textId="7025EB86" w:rsidR="00001260" w:rsidRDefault="00001260" w:rsidP="00630537">
      <w:r>
        <w:t>Failure to satisfy any of the above constraint</w:t>
      </w:r>
      <w:ins w:id="60" w:author="Cindy Shen" w:date="2024-04-30T04:21:00Z">
        <w:r w:rsidR="15C0DD22">
          <w:t>s</w:t>
        </w:r>
      </w:ins>
      <w:r>
        <w:t xml:space="preserve"> would result in no score in the testcase. </w:t>
      </w:r>
    </w:p>
    <w:p w14:paraId="5D616315" w14:textId="32DD991B" w:rsidR="00A73D6B" w:rsidRDefault="00C7352F" w:rsidP="00630537">
      <w:bookmarkStart w:id="61" w:name="OLE_LINK30"/>
      <w:r>
        <w:rPr>
          <w:rFonts w:hint="eastAsia"/>
        </w:rPr>
        <w:t xml:space="preserve">Banking Criteria: </w:t>
      </w:r>
    </w:p>
    <w:p w14:paraId="26BE1862" w14:textId="3ECD50C7" w:rsidR="00C7352F" w:rsidRDefault="00C7352F" w:rsidP="00630537">
      <w:r>
        <w:rPr>
          <w:rFonts w:hint="eastAsia"/>
        </w:rPr>
        <w:t xml:space="preserve">Contestants are allowed to perform banking </w:t>
      </w:r>
      <w:r w:rsidR="001239DA">
        <w:rPr>
          <w:rFonts w:hint="eastAsia"/>
        </w:rPr>
        <w:t xml:space="preserve">by clustering </w:t>
      </w:r>
      <w:r w:rsidR="00DF592F">
        <w:rPr>
          <w:rFonts w:hint="eastAsia"/>
        </w:rPr>
        <w:t xml:space="preserve">several </w:t>
      </w:r>
      <w:r w:rsidR="001239DA">
        <w:rPr>
          <w:rFonts w:hint="eastAsia"/>
        </w:rPr>
        <w:t xml:space="preserve">lower-bit flip-flops to one higher-bit flip-flop. </w:t>
      </w:r>
      <w:r w:rsidR="00DF592F">
        <w:rPr>
          <w:rFonts w:hint="eastAsia"/>
        </w:rPr>
        <w:t>However, all D pin and Q pin connections need to remain functionally equivalent</w:t>
      </w:r>
      <w:r w:rsidR="008B4A48">
        <w:rPr>
          <w:rFonts w:hint="eastAsia"/>
        </w:rPr>
        <w:t xml:space="preserve"> after banking</w:t>
      </w:r>
      <w:r w:rsidR="00DF592F">
        <w:rPr>
          <w:rFonts w:hint="eastAsia"/>
        </w:rPr>
        <w:t xml:space="preserve">, and </w:t>
      </w:r>
      <w:r w:rsidR="004E24A3">
        <w:rPr>
          <w:rFonts w:hint="eastAsia"/>
        </w:rPr>
        <w:t xml:space="preserve">all </w:t>
      </w:r>
      <w:r w:rsidR="008B4A48">
        <w:rPr>
          <w:rFonts w:hint="eastAsia"/>
        </w:rPr>
        <w:t>CLK pins need to be connected to the same clock</w:t>
      </w:r>
      <w:r w:rsidR="00E65A5B">
        <w:rPr>
          <w:rFonts w:hint="eastAsia"/>
        </w:rPr>
        <w:t xml:space="preserve"> </w:t>
      </w:r>
      <w:r w:rsidR="008B4A48">
        <w:rPr>
          <w:rFonts w:hint="eastAsia"/>
        </w:rPr>
        <w:t xml:space="preserve">net. </w:t>
      </w:r>
    </w:p>
    <w:p w14:paraId="658775B7" w14:textId="3C20A0A6" w:rsidR="008B4A48" w:rsidRDefault="008B4A48" w:rsidP="00630537">
      <w:r>
        <w:rPr>
          <w:rFonts w:hint="eastAsia"/>
        </w:rPr>
        <w:t xml:space="preserve">Debanking Criteria: </w:t>
      </w:r>
    </w:p>
    <w:p w14:paraId="0226A9C1" w14:textId="71B11F43" w:rsidR="00470212" w:rsidRDefault="008B4A48" w:rsidP="00630537">
      <w:r>
        <w:rPr>
          <w:rFonts w:hint="eastAsia"/>
        </w:rPr>
        <w:t xml:space="preserve">Contestants are allowed to perform debanking by split a higher-bit flip-flop to several lower-bit flip-flops. </w:t>
      </w:r>
      <w:r w:rsidR="00E65A5B">
        <w:rPr>
          <w:rFonts w:hint="eastAsia"/>
        </w:rPr>
        <w:t xml:space="preserve">However, all D pin and Q pin connections need to remain functionally equivalent after debanking, and all CLK pins needs to remain connected to the same clock net. </w:t>
      </w:r>
    </w:p>
    <w:bookmarkEnd w:id="61"/>
    <w:p w14:paraId="33FAA5D0" w14:textId="47D1F99A" w:rsidR="00687E7B" w:rsidRDefault="00687E7B" w:rsidP="00630537">
      <w:r>
        <w:t xml:space="preserve">Initial score is calculated </w:t>
      </w:r>
      <w:r w:rsidR="00B01E02">
        <w:t xml:space="preserve">by taking </w:t>
      </w:r>
      <w:r w:rsidR="00E02038">
        <w:t xml:space="preserve">weighted </w:t>
      </w:r>
      <w:r w:rsidR="00ED30C5">
        <w:t>timing, power, area</w:t>
      </w:r>
      <w:r w:rsidR="00A57C1A">
        <w:t>, and utilization rate</w:t>
      </w:r>
      <w:r w:rsidR="00ED30C5">
        <w:t xml:space="preserve"> </w:t>
      </w:r>
      <w:r w:rsidR="00E02038">
        <w:t xml:space="preserve">constraints into consideration. The cost metrics is as follows: </w:t>
      </w:r>
    </w:p>
    <w:p w14:paraId="36E24077" w14:textId="00F12237" w:rsidR="00687E7B" w:rsidRPr="00687E7B" w:rsidRDefault="00AB08D9" w:rsidP="00687E7B">
      <w:pPr>
        <w:ind w:left="720"/>
      </w:pPr>
      <m:oMathPara>
        <m:oMath>
          <m:r>
            <w:rPr>
              <w:rFonts w:ascii="Cambria Math" w:hAnsi="Cambria Math"/>
            </w:rPr>
            <m:t>Initial score=</m:t>
          </m:r>
          <m:nary>
            <m:naryPr>
              <m:chr m:val="∑"/>
              <m:supHide m:val="1"/>
              <m:ctrlPr>
                <w:rPr>
                  <w:rFonts w:ascii="Cambria Math" w:hAnsi="Cambria Math"/>
                  <w:i/>
                  <w:iCs/>
                </w:rPr>
              </m:ctrlPr>
            </m:naryPr>
            <m:sub>
              <m:r>
                <w:rPr>
                  <w:rFonts w:ascii="Cambria Math" w:hAnsi="Cambria Math"/>
                </w:rPr>
                <m:t>∀i∈FF</m:t>
              </m:r>
            </m:sub>
            <m:sup/>
            <m:e>
              <m:d>
                <m:dPr>
                  <m:ctrlPr>
                    <w:rPr>
                      <w:rFonts w:ascii="Cambria Math" w:hAnsi="Cambria Math"/>
                      <w:i/>
                      <w:iCs/>
                    </w:rPr>
                  </m:ctrlPr>
                </m:dPr>
                <m:e>
                  <m:r>
                    <w:rPr>
                      <w:rFonts w:ascii="Cambria Math" w:hAnsi="Cambria Math"/>
                    </w:rPr>
                    <m:t>α∙</m:t>
                  </m:r>
                  <w:bookmarkStart w:id="62" w:name="OLE_LINK35"/>
                  <m:r>
                    <w:rPr>
                      <w:rFonts w:ascii="Cambria Math" w:hAnsi="Cambria Math"/>
                    </w:rPr>
                    <m:t>TNS</m:t>
                  </m:r>
                  <w:bookmarkEnd w:id="62"/>
                  <m:d>
                    <m:dPr>
                      <m:ctrlPr>
                        <w:rPr>
                          <w:rFonts w:ascii="Cambria Math" w:hAnsi="Cambria Math"/>
                          <w:i/>
                          <w:iCs/>
                        </w:rPr>
                      </m:ctrlPr>
                    </m:dPr>
                    <m:e>
                      <m:r>
                        <w:rPr>
                          <w:rFonts w:ascii="Cambria Math" w:hAnsi="Cambria Math"/>
                        </w:rPr>
                        <m:t>i</m:t>
                      </m:r>
                    </m:e>
                  </m:d>
                  <m:r>
                    <w:rPr>
                      <w:rFonts w:ascii="Cambria Math" w:hAnsi="Cambria Math"/>
                    </w:rPr>
                    <m:t>+</m:t>
                  </m:r>
                  <w:bookmarkStart w:id="63" w:name="OLE_LINK5"/>
                  <m:r>
                    <w:rPr>
                      <w:rFonts w:ascii="Cambria Math" w:hAnsi="Cambria Math"/>
                    </w:rPr>
                    <m:t>β</m:t>
                  </m:r>
                  <w:bookmarkEnd w:id="63"/>
                  <m:r>
                    <w:rPr>
                      <w:rFonts w:ascii="Cambria Math" w:hAnsi="Cambria Math"/>
                    </w:rPr>
                    <m:t>∙</m:t>
                  </m:r>
                  <w:bookmarkStart w:id="64" w:name="OLE_LINK36"/>
                  <m:r>
                    <w:rPr>
                      <w:rFonts w:ascii="Cambria Math" w:hAnsi="Cambria Math"/>
                    </w:rPr>
                    <m:t>Power</m:t>
                  </m:r>
                  <w:bookmarkEnd w:id="64"/>
                  <m:d>
                    <m:dPr>
                      <m:ctrlPr>
                        <w:rPr>
                          <w:rFonts w:ascii="Cambria Math" w:hAnsi="Cambria Math"/>
                          <w:i/>
                          <w:iCs/>
                        </w:rPr>
                      </m:ctrlPr>
                    </m:dPr>
                    <m:e>
                      <m:r>
                        <w:rPr>
                          <w:rFonts w:ascii="Cambria Math" w:hAnsi="Cambria Math"/>
                        </w:rPr>
                        <m:t>i</m:t>
                      </m:r>
                    </m:e>
                  </m:d>
                  <m:r>
                    <w:rPr>
                      <w:rFonts w:ascii="Cambria Math" w:hAnsi="Cambria Math"/>
                    </w:rPr>
                    <m:t>+</m:t>
                  </m:r>
                  <w:bookmarkStart w:id="65" w:name="OLE_LINK6"/>
                  <m:r>
                    <w:rPr>
                      <w:rFonts w:ascii="Cambria Math" w:hAnsi="Cambria Math"/>
                    </w:rPr>
                    <m:t>γ</m:t>
                  </m:r>
                  <w:bookmarkEnd w:id="65"/>
                  <m:r>
                    <w:rPr>
                      <w:rFonts w:ascii="Cambria Math" w:hAnsi="Cambria Math"/>
                    </w:rPr>
                    <m:t>∙</m:t>
                  </m:r>
                  <w:bookmarkStart w:id="66" w:name="OLE_LINK37"/>
                  <m:r>
                    <w:rPr>
                      <w:rFonts w:ascii="Cambria Math" w:hAnsi="Cambria Math"/>
                    </w:rPr>
                    <m:t>Area</m:t>
                  </m:r>
                  <w:bookmarkEnd w:id="66"/>
                  <m:d>
                    <m:dPr>
                      <m:ctrlPr>
                        <w:rPr>
                          <w:rFonts w:ascii="Cambria Math" w:hAnsi="Cambria Math"/>
                          <w:i/>
                          <w:iCs/>
                        </w:rPr>
                      </m:ctrlPr>
                    </m:dPr>
                    <m:e>
                      <m:r>
                        <w:rPr>
                          <w:rFonts w:ascii="Cambria Math" w:hAnsi="Cambria Math"/>
                        </w:rPr>
                        <m:t>i</m:t>
                      </m:r>
                    </m:e>
                  </m:d>
                </m:e>
              </m:d>
              <m:r>
                <w:rPr>
                  <w:rFonts w:ascii="Cambria Math" w:hAnsi="Cambria Math"/>
                </w:rPr>
                <m:t>+λ∙</m:t>
              </m:r>
              <w:bookmarkStart w:id="67" w:name="OLE_LINK39"/>
              <m:r>
                <w:rPr>
                  <w:rFonts w:ascii="Cambria Math" w:hAnsi="Cambria Math"/>
                </w:rPr>
                <m:t>D</m:t>
              </m:r>
              <w:bookmarkEnd w:id="67"/>
            </m:e>
          </m:nary>
        </m:oMath>
      </m:oMathPara>
    </w:p>
    <w:p w14:paraId="0A543C86" w14:textId="2A9048D3" w:rsidR="00ED4487" w:rsidRDefault="00CB0488">
      <m:oMath>
        <m:r>
          <w:rPr>
            <w:rFonts w:ascii="Cambria Math" w:hAnsi="Cambria Math"/>
            <w:kern w:val="0"/>
            <w14:ligatures w14:val="none"/>
          </w:rPr>
          <m:t>TNS</m:t>
        </m:r>
      </m:oMath>
      <w:r w:rsidR="005C2221">
        <w:rPr>
          <w:rFonts w:hint="eastAsia"/>
        </w:rPr>
        <w:t xml:space="preserve"> stands for total negative slack. We</w:t>
      </w:r>
      <w:r w:rsidR="005C2221">
        <w:t>’</w:t>
      </w:r>
      <w:r w:rsidR="005C2221">
        <w:rPr>
          <w:rFonts w:hint="eastAsia"/>
        </w:rPr>
        <w:t xml:space="preserve">ll calculate </w:t>
      </w:r>
      <w:r w:rsidR="001245CB">
        <w:rPr>
          <w:rFonts w:hint="eastAsia"/>
        </w:rPr>
        <w:t xml:space="preserve">the slack values of </w:t>
      </w:r>
      <w:r w:rsidR="005C2221">
        <w:rPr>
          <w:rFonts w:hint="eastAsia"/>
        </w:rPr>
        <w:t xml:space="preserve">each </w:t>
      </w:r>
      <w:r w:rsidR="001245CB">
        <w:rPr>
          <w:rFonts w:hint="eastAsia"/>
        </w:rPr>
        <w:t>output of flip-flop</w:t>
      </w:r>
      <w:r w:rsidR="0043526B">
        <w:rPr>
          <w:rFonts w:hint="eastAsia"/>
        </w:rPr>
        <w:t xml:space="preserve"> and accumulate all negative slack values </w:t>
      </w:r>
      <w:r w:rsidR="0070110D">
        <w:rPr>
          <w:rFonts w:hint="eastAsia"/>
        </w:rPr>
        <w:t>to formulate</w:t>
      </w:r>
      <w:r w:rsidR="00CB3D67">
        <w:rPr>
          <w:rFonts w:hint="eastAsia"/>
        </w:rPr>
        <w:t xml:space="preserve"> </w:t>
      </w:r>
      <m:oMath>
        <m:r>
          <w:rPr>
            <w:rFonts w:ascii="Cambria Math" w:hAnsi="Cambria Math"/>
            <w:kern w:val="0"/>
            <w14:ligatures w14:val="none"/>
          </w:rPr>
          <m:t>TNS</m:t>
        </m:r>
      </m:oMath>
      <w:r w:rsidR="0070110D">
        <w:rPr>
          <w:rFonts w:hint="eastAsia"/>
        </w:rPr>
        <w:t xml:space="preserve"> </w:t>
      </w:r>
      <w:r w:rsidR="00CB3D67">
        <w:rPr>
          <w:rFonts w:hint="eastAsia"/>
        </w:rPr>
        <w:t>cost.</w:t>
      </w:r>
    </w:p>
    <w:p w14:paraId="3301C4FE" w14:textId="72148244" w:rsidR="00CD2599" w:rsidRDefault="00AF464C" w:rsidP="00AF464C">
      <w:r>
        <w:t xml:space="preserve">In each testcase we will give out pin delay information. This would be a reference value for contestants to optimize. The new timing delay would be related to how much displacement the contestant made, </w:t>
      </w:r>
      <w:proofErr w:type="gramStart"/>
      <w:r>
        <w:t>and also</w:t>
      </w:r>
      <w:proofErr w:type="gramEnd"/>
      <w:r>
        <w:t xml:space="preserve"> the increase or decrease of </w:t>
      </w:r>
      <w:proofErr w:type="spellStart"/>
      <w:r>
        <w:t>QpinDelay</w:t>
      </w:r>
      <w:proofErr w:type="spellEnd"/>
      <w:r>
        <w:t xml:space="preserve">. </w:t>
      </w:r>
    </w:p>
    <w:p w14:paraId="51C892F8" w14:textId="1FECAC11" w:rsidR="00216F48" w:rsidRDefault="00AF464C" w:rsidP="00AF464C">
      <w:bookmarkStart w:id="68" w:name="OLE_LINK61"/>
      <w:r>
        <w:t>Taking one single-bit flip-flop FF</w:t>
      </w:r>
      <w:r w:rsidRPr="00AF464C">
        <w:rPr>
          <w:vertAlign w:val="subscript"/>
        </w:rPr>
        <w:t>0</w:t>
      </w:r>
      <w:r>
        <w:t xml:space="preserve"> for example, </w:t>
      </w:r>
      <w:bookmarkStart w:id="69" w:name="OLE_LINK45"/>
      <w:r>
        <w:t xml:space="preserve">let </w:t>
      </w:r>
      <w:bookmarkStart w:id="70" w:name="OLE_LINK54"/>
      <m:oMath>
        <m:sSubSup>
          <m:sSubSupPr>
            <m:ctrlPr>
              <w:rPr>
                <w:rFonts w:ascii="Cambria Math" w:hAnsi="Cambria Math"/>
                <w:i/>
              </w:rPr>
            </m:ctrlPr>
          </m:sSubSupPr>
          <m:e>
            <m:r>
              <w:rPr>
                <w:rFonts w:ascii="Cambria Math" w:hAnsi="Cambria Math"/>
              </w:rPr>
              <m:t>WL</m:t>
            </m:r>
          </m:e>
          <m:sub>
            <m:r>
              <w:rPr>
                <w:rFonts w:ascii="Cambria Math" w:hAnsi="Cambria Math"/>
              </w:rPr>
              <m:t>0</m:t>
            </m:r>
          </m:sub>
          <m:sup>
            <m:r>
              <w:rPr>
                <w:rFonts w:ascii="Cambria Math" w:hAnsi="Cambria Math"/>
              </w:rPr>
              <m:t>Q</m:t>
            </m:r>
          </m:sup>
        </m:sSubSup>
      </m:oMath>
      <w:bookmarkEnd w:id="70"/>
      <w:r>
        <w:t xml:space="preserve"> be the original testcase’ half-perimeter wirelength of the </w:t>
      </w:r>
      <w:r w:rsidR="00854433">
        <w:t>Q</w:t>
      </w:r>
      <w:r>
        <w:t xml:space="preserve"> pin of FF</w:t>
      </w:r>
      <w:r w:rsidRPr="00AF464C">
        <w:rPr>
          <w:vertAlign w:val="subscript"/>
        </w:rPr>
        <w:t>0</w:t>
      </w:r>
      <w:bookmarkEnd w:id="69"/>
      <w:r>
        <w:t>, and δ</w:t>
      </w:r>
      <w:r w:rsidRPr="00AF464C">
        <w:rPr>
          <w:vertAlign w:val="subscript"/>
        </w:rPr>
        <w:t>0</w:t>
      </w:r>
      <w:r>
        <w:t xml:space="preserve"> be </w:t>
      </w:r>
      <w:proofErr w:type="spellStart"/>
      <w:r>
        <w:t>QpinDelay</w:t>
      </w:r>
      <w:proofErr w:type="spellEnd"/>
      <w:r>
        <w:t xml:space="preserve"> of the FF</w:t>
      </w:r>
      <w:r w:rsidRPr="00AF464C">
        <w:rPr>
          <w:vertAlign w:val="subscript"/>
        </w:rPr>
        <w:t>0</w:t>
      </w:r>
      <w:r w:rsidR="006E4B94">
        <w:t>.</w:t>
      </w:r>
      <w:r>
        <w:t xml:space="preserve"> </w:t>
      </w:r>
      <w:r w:rsidR="00AA287F">
        <w:rPr>
          <w:rFonts w:hint="eastAsia"/>
        </w:rPr>
        <w:t>Let</w:t>
      </w:r>
      <w:r w:rsidR="00ED1FA9">
        <w:rPr>
          <w:rFonts w:hint="eastAsia"/>
        </w:rPr>
        <w:t xml:space="preserve"> </w:t>
      </w:r>
      <w:r w:rsidR="00E34E4B">
        <w:rPr>
          <w:rFonts w:hint="eastAsia"/>
        </w:rPr>
        <w:t xml:space="preserve">the </w:t>
      </w:r>
      <w:r w:rsidR="00272F14">
        <w:rPr>
          <w:rFonts w:hint="eastAsia"/>
        </w:rPr>
        <w:t xml:space="preserve">next flip flop that connects to the </w:t>
      </w:r>
      <w:r w:rsidR="00E34E4B">
        <w:rPr>
          <w:rFonts w:hint="eastAsia"/>
        </w:rPr>
        <w:t>Q pin of FF</w:t>
      </w:r>
      <w:r w:rsidR="00E34E4B" w:rsidRPr="00272F14">
        <w:rPr>
          <w:rFonts w:hint="eastAsia"/>
          <w:vertAlign w:val="subscript"/>
        </w:rPr>
        <w:t>0</w:t>
      </w:r>
      <w:r w:rsidR="00272F14">
        <w:rPr>
          <w:rFonts w:hint="eastAsia"/>
        </w:rPr>
        <w:t xml:space="preserve"> be FF</w:t>
      </w:r>
      <w:r w:rsidR="00272F14" w:rsidRPr="00D63227">
        <w:rPr>
          <w:rFonts w:hint="eastAsia"/>
          <w:vertAlign w:val="subscript"/>
        </w:rPr>
        <w:t>N</w:t>
      </w:r>
      <w:r w:rsidR="00272F14">
        <w:rPr>
          <w:rFonts w:hint="eastAsia"/>
        </w:rPr>
        <w:t xml:space="preserve">, where N stands for next level. </w:t>
      </w:r>
      <w:r w:rsidR="00D63227">
        <w:rPr>
          <w:rFonts w:hint="eastAsia"/>
        </w:rPr>
        <w:t xml:space="preserve">Given </w:t>
      </w:r>
      <w:r w:rsidR="002E02E1">
        <w:rPr>
          <w:rFonts w:hint="eastAsia"/>
        </w:rPr>
        <w:t xml:space="preserve">that </w:t>
      </w:r>
      <w:r w:rsidR="00D63227">
        <w:rPr>
          <w:rFonts w:hint="eastAsia"/>
        </w:rPr>
        <w:t>the Q pin of FF</w:t>
      </w:r>
      <w:r w:rsidR="00D63227" w:rsidRPr="002E02E1">
        <w:rPr>
          <w:rFonts w:hint="eastAsia"/>
          <w:vertAlign w:val="subscript"/>
        </w:rPr>
        <w:t>0</w:t>
      </w:r>
      <w:r w:rsidR="00D63227">
        <w:rPr>
          <w:rFonts w:hint="eastAsia"/>
        </w:rPr>
        <w:t xml:space="preserve"> connects to </w:t>
      </w:r>
      <w:r w:rsidR="002E02E1">
        <w:rPr>
          <w:rFonts w:hint="eastAsia"/>
        </w:rPr>
        <w:t xml:space="preserve">combinational gate </w:t>
      </w:r>
      <w:r w:rsidR="00D63227">
        <w:rPr>
          <w:rFonts w:hint="eastAsia"/>
        </w:rPr>
        <w:t>G</w:t>
      </w:r>
      <w:r w:rsidR="00D63227" w:rsidRPr="002E02E1">
        <w:rPr>
          <w:rFonts w:hint="eastAsia"/>
          <w:vertAlign w:val="subscript"/>
        </w:rPr>
        <w:t>1</w:t>
      </w:r>
      <w:r w:rsidR="00D63227">
        <w:rPr>
          <w:rFonts w:hint="eastAsia"/>
        </w:rPr>
        <w:t xml:space="preserve"> and </w:t>
      </w:r>
      <w:r w:rsidR="002E02E1">
        <w:rPr>
          <w:rFonts w:hint="eastAsia"/>
        </w:rPr>
        <w:t>the D pin of FFN connects to combinational gate G</w:t>
      </w:r>
      <w:r w:rsidR="002E02E1" w:rsidRPr="002E02E1">
        <w:rPr>
          <w:rFonts w:hint="eastAsia"/>
          <w:vertAlign w:val="subscript"/>
        </w:rPr>
        <w:t>2</w:t>
      </w:r>
      <w:r w:rsidR="002E02E1">
        <w:rPr>
          <w:rFonts w:hint="eastAsia"/>
        </w:rPr>
        <w:t>, l</w:t>
      </w:r>
      <w:r w:rsidR="00410D76">
        <w:rPr>
          <w:kern w:val="0"/>
          <w14:ligatures w14:val="none"/>
        </w:rPr>
        <w:t>et</w:t>
      </w:r>
      <w:r w:rsidR="00F7597A">
        <w:rPr>
          <w:rFonts w:hint="eastAsia"/>
          <w:kern w:val="0"/>
          <w14:ligatures w14:val="none"/>
        </w:rPr>
        <w:t xml:space="preserve"> </w:t>
      </w:r>
      <m:oMath>
        <m:sSub>
          <m:sSubPr>
            <m:ctrlPr>
              <w:rPr>
                <w:rFonts w:ascii="Cambria Math" w:hAnsi="Cambria Math" w:cs="Times New Roman"/>
                <w:i/>
                <w:iCs/>
                <w:sz w:val="24"/>
                <w:szCs w:val="24"/>
              </w:rPr>
            </m:ctrlPr>
          </m:sSubPr>
          <m:e>
            <m:r>
              <w:rPr>
                <w:rFonts w:ascii="Cambria Math" w:hAnsi="Cambria Math"/>
                <w:kern w:val="0"/>
                <w14:ligatures w14:val="none"/>
              </w:rPr>
              <m:t>WL</m:t>
            </m:r>
          </m:e>
          <m:sub>
            <m:r>
              <w:rPr>
                <w:rFonts w:ascii="Cambria Math" w:hAnsi="Cambria Math"/>
                <w:kern w:val="0"/>
                <w14:ligatures w14:val="none"/>
              </w:rPr>
              <m:t>C</m:t>
            </m:r>
          </m:sub>
        </m:sSub>
      </m:oMath>
      <w:r w:rsidR="00F7597A">
        <w:rPr>
          <w:rFonts w:hint="eastAsia"/>
          <w:kern w:val="0"/>
          <w14:ligatures w14:val="none"/>
        </w:rPr>
        <w:t xml:space="preserve"> stands for the half-perimeter wirelength of the</w:t>
      </w:r>
      <w:r w:rsidR="000E17C5">
        <w:rPr>
          <w:rFonts w:hint="eastAsia"/>
          <w:kern w:val="0"/>
          <w14:ligatures w14:val="none"/>
        </w:rPr>
        <w:t xml:space="preserve"> combinatio</w:t>
      </w:r>
      <w:r w:rsidR="002E02E1">
        <w:rPr>
          <w:rFonts w:hint="eastAsia"/>
          <w:kern w:val="0"/>
          <w14:ligatures w14:val="none"/>
        </w:rPr>
        <w:t>nal</w:t>
      </w:r>
      <w:r w:rsidR="000E17C5">
        <w:rPr>
          <w:rFonts w:hint="eastAsia"/>
          <w:kern w:val="0"/>
          <w14:ligatures w14:val="none"/>
        </w:rPr>
        <w:t xml:space="preserve"> circuit</w:t>
      </w:r>
      <w:r w:rsidR="002E02E1">
        <w:rPr>
          <w:rFonts w:hint="eastAsia"/>
          <w:kern w:val="0"/>
          <w14:ligatures w14:val="none"/>
        </w:rPr>
        <w:t xml:space="preserve"> between G</w:t>
      </w:r>
      <w:r w:rsidR="002E02E1" w:rsidRPr="002E02E1">
        <w:rPr>
          <w:rFonts w:hint="eastAsia"/>
          <w:kern w:val="0"/>
          <w:vertAlign w:val="subscript"/>
          <w14:ligatures w14:val="none"/>
        </w:rPr>
        <w:t>1</w:t>
      </w:r>
      <w:r w:rsidR="002E02E1">
        <w:rPr>
          <w:rFonts w:hint="eastAsia"/>
          <w:kern w:val="0"/>
          <w14:ligatures w14:val="none"/>
        </w:rPr>
        <w:t xml:space="preserve"> and G</w:t>
      </w:r>
      <w:r w:rsidR="002E02E1" w:rsidRPr="002E02E1">
        <w:rPr>
          <w:rFonts w:hint="eastAsia"/>
          <w:kern w:val="0"/>
          <w:vertAlign w:val="subscript"/>
          <w14:ligatures w14:val="none"/>
        </w:rPr>
        <w:t>2</w:t>
      </w:r>
      <w:r w:rsidR="000E17C5">
        <w:rPr>
          <w:rFonts w:hint="eastAsia"/>
          <w:kern w:val="0"/>
          <w14:ligatures w14:val="none"/>
        </w:rPr>
        <w:t>,</w:t>
      </w:r>
      <w:r w:rsidR="00F7597A">
        <w:rPr>
          <w:rFonts w:hint="eastAsia"/>
          <w:kern w:val="0"/>
          <w14:ligatures w14:val="none"/>
        </w:rPr>
        <w:t xml:space="preserve"> </w:t>
      </w:r>
      <m:oMath>
        <m:sSubSup>
          <m:sSubSupPr>
            <m:ctrlPr>
              <w:rPr>
                <w:rFonts w:ascii="Cambria Math" w:hAnsi="Cambria Math" w:cs="Times New Roman"/>
                <w:i/>
                <w:sz w:val="24"/>
                <w:szCs w:val="24"/>
              </w:rPr>
            </m:ctrlPr>
          </m:sSubSupPr>
          <m:e>
            <w:bookmarkStart w:id="71" w:name="OLE_LINK56"/>
            <m:r>
              <w:rPr>
                <w:rFonts w:ascii="Cambria Math" w:hAnsi="Cambria Math"/>
                <w:kern w:val="0"/>
                <w14:ligatures w14:val="none"/>
              </w:rPr>
              <m:t>WL</m:t>
            </m:r>
          </m:e>
          <m:sub>
            <m:r>
              <w:rPr>
                <w:rFonts w:ascii="Cambria Math" w:hAnsi="Cambria Math"/>
                <w:kern w:val="0"/>
                <w14:ligatures w14:val="none"/>
              </w:rPr>
              <m:t>N</m:t>
            </m:r>
          </m:sub>
          <m:sup>
            <m:r>
              <w:rPr>
                <w:rFonts w:ascii="Cambria Math" w:hAnsi="Cambria Math"/>
                <w:kern w:val="0"/>
                <w14:ligatures w14:val="none"/>
              </w:rPr>
              <m:t>D</m:t>
            </m:r>
          </m:sup>
        </m:sSubSup>
      </m:oMath>
      <w:bookmarkEnd w:id="71"/>
      <w:r w:rsidR="00410D76">
        <w:rPr>
          <w:kern w:val="0"/>
          <w14:ligatures w14:val="none"/>
        </w:rPr>
        <w:t xml:space="preserve"> be the half-perimeter wirelength of the D pin of FF</w:t>
      </w:r>
      <w:r w:rsidR="00410D76">
        <w:rPr>
          <w:kern w:val="0"/>
          <w:vertAlign w:val="subscript"/>
          <w14:ligatures w14:val="none"/>
        </w:rPr>
        <w:t>N</w:t>
      </w:r>
      <w:r w:rsidR="00B25297">
        <w:rPr>
          <w:rFonts w:hint="eastAsia"/>
          <w:kern w:val="0"/>
          <w14:ligatures w14:val="none"/>
        </w:rPr>
        <w:t>.</w:t>
      </w:r>
      <w:r w:rsidR="00410D76">
        <w:rPr>
          <w:kern w:val="0"/>
          <w14:ligatures w14:val="none"/>
        </w:rPr>
        <w:t xml:space="preserve"> </w:t>
      </w:r>
      <w:r w:rsidR="00B25297">
        <w:rPr>
          <w:rFonts w:hint="eastAsia"/>
          <w:kern w:val="0"/>
          <w14:ligatures w14:val="none"/>
        </w:rPr>
        <w:t>Let S</w:t>
      </w:r>
      <w:r w:rsidR="00B25297" w:rsidRPr="006F479C">
        <w:rPr>
          <w:rFonts w:hint="eastAsia"/>
          <w:kern w:val="0"/>
          <w:vertAlign w:val="subscript"/>
          <w14:ligatures w14:val="none"/>
        </w:rPr>
        <w:t>FF0</w:t>
      </w:r>
      <w:r w:rsidR="00B25297">
        <w:rPr>
          <w:rFonts w:hint="eastAsia"/>
          <w:kern w:val="0"/>
          <w14:ligatures w14:val="none"/>
        </w:rPr>
        <w:t xml:space="preserve"> denote the </w:t>
      </w:r>
      <w:r w:rsidR="00410F74">
        <w:rPr>
          <w:rFonts w:hint="eastAsia"/>
          <w:kern w:val="0"/>
          <w14:ligatures w14:val="none"/>
        </w:rPr>
        <w:t>D pin slack of FF</w:t>
      </w:r>
      <w:r w:rsidR="00410F74" w:rsidRPr="006F479C">
        <w:rPr>
          <w:rFonts w:hint="eastAsia"/>
          <w:kern w:val="0"/>
          <w:vertAlign w:val="subscript"/>
          <w14:ligatures w14:val="none"/>
        </w:rPr>
        <w:t>0</w:t>
      </w:r>
      <w:r w:rsidR="00410F74">
        <w:rPr>
          <w:rFonts w:hint="eastAsia"/>
          <w:kern w:val="0"/>
          <w14:ligatures w14:val="none"/>
        </w:rPr>
        <w:t xml:space="preserve"> and </w:t>
      </w:r>
      <w:r w:rsidR="00410D76">
        <w:rPr>
          <w:kern w:val="0"/>
          <w14:ligatures w14:val="none"/>
        </w:rPr>
        <w:t>S</w:t>
      </w:r>
      <w:r w:rsidR="00410D76">
        <w:rPr>
          <w:kern w:val="0"/>
          <w:vertAlign w:val="subscript"/>
          <w14:ligatures w14:val="none"/>
        </w:rPr>
        <w:t>FFN</w:t>
      </w:r>
      <w:r w:rsidR="00410D76">
        <w:rPr>
          <w:kern w:val="0"/>
          <w14:ligatures w14:val="none"/>
        </w:rPr>
        <w:t xml:space="preserve"> be the </w:t>
      </w:r>
      <w:r w:rsidR="00E46A4A">
        <w:rPr>
          <w:rFonts w:hint="eastAsia"/>
          <w:kern w:val="0"/>
          <w14:ligatures w14:val="none"/>
        </w:rPr>
        <w:t xml:space="preserve">D pin </w:t>
      </w:r>
      <w:r w:rsidR="00410D76">
        <w:rPr>
          <w:kern w:val="0"/>
          <w14:ligatures w14:val="none"/>
        </w:rPr>
        <w:t>slack of FF</w:t>
      </w:r>
      <w:r w:rsidR="00410D76">
        <w:rPr>
          <w:kern w:val="0"/>
          <w:vertAlign w:val="subscript"/>
          <w14:ligatures w14:val="none"/>
        </w:rPr>
        <w:t>N</w:t>
      </w:r>
      <w:r w:rsidR="006F479C">
        <w:rPr>
          <w:rFonts w:hint="eastAsia"/>
          <w:kern w:val="0"/>
          <w14:ligatures w14:val="none"/>
        </w:rPr>
        <w:t>,</w:t>
      </w:r>
      <w:r w:rsidR="00410D76">
        <w:rPr>
          <w:rFonts w:hint="eastAsia"/>
          <w:kern w:val="0"/>
          <w14:ligatures w14:val="none"/>
        </w:rPr>
        <w:t xml:space="preserve"> </w:t>
      </w:r>
      <w:r w:rsidR="00C73090">
        <w:rPr>
          <w:rFonts w:hint="eastAsia"/>
        </w:rPr>
        <w:t>S</w:t>
      </w:r>
      <w:r w:rsidR="00C73090" w:rsidRPr="00410D76">
        <w:rPr>
          <w:rFonts w:hint="eastAsia"/>
          <w:vertAlign w:val="subscript"/>
        </w:rPr>
        <w:t>FFN</w:t>
      </w:r>
      <w:r w:rsidR="00410D76">
        <w:rPr>
          <w:rFonts w:hint="eastAsia"/>
        </w:rPr>
        <w:t xml:space="preserve"> </w:t>
      </w:r>
      <w:r w:rsidR="00C73090">
        <w:rPr>
          <w:rFonts w:hint="eastAsia"/>
        </w:rPr>
        <w:t xml:space="preserve">can be calculated as: </w:t>
      </w:r>
    </w:p>
    <w:p w14:paraId="41476C0A" w14:textId="626CC3DF" w:rsidR="00C73090" w:rsidRDefault="00EA13B4" w:rsidP="00AF464C">
      <w:pPr>
        <w:rPr>
          <w:rFonts w:hint="eastAsia"/>
        </w:rPr>
      </w:pPr>
      <w:r>
        <w:rPr>
          <w:rFonts w:hint="eastAsia"/>
        </w:rPr>
        <w:lastRenderedPageBreak/>
        <w:t>S</w:t>
      </w:r>
      <w:r w:rsidRPr="00410D76">
        <w:rPr>
          <w:rFonts w:hint="eastAsia"/>
          <w:vertAlign w:val="subscript"/>
        </w:rPr>
        <w:t>FFN</w:t>
      </w:r>
      <w:r>
        <w:rPr>
          <w:rFonts w:hint="eastAsia"/>
        </w:rPr>
        <w:t xml:space="preserve"> = S</w:t>
      </w:r>
      <w:r w:rsidRPr="00410D76">
        <w:rPr>
          <w:rFonts w:hint="eastAsia"/>
          <w:vertAlign w:val="subscript"/>
        </w:rPr>
        <w:t>FF0</w:t>
      </w:r>
      <w:r>
        <w:rPr>
          <w:rFonts w:hint="eastAsia"/>
        </w:rPr>
        <w:t xml:space="preserve"> </w:t>
      </w:r>
      <w:r w:rsidR="00B25297">
        <w:rPr>
          <w:rFonts w:hint="eastAsia"/>
        </w:rPr>
        <w:t xml:space="preserve">+ </w:t>
      </w:r>
      <w:r w:rsidR="00B25297">
        <w:rPr>
          <w:kern w:val="0"/>
          <w14:ligatures w14:val="none"/>
        </w:rPr>
        <w:t>δ</w:t>
      </w:r>
      <w:r w:rsidR="00B25297">
        <w:rPr>
          <w:kern w:val="0"/>
          <w:vertAlign w:val="subscript"/>
          <w14:ligatures w14:val="none"/>
        </w:rPr>
        <w:t>0</w:t>
      </w:r>
      <w:r w:rsidR="00B25297">
        <w:rPr>
          <w:rFonts w:hint="eastAsia"/>
        </w:rPr>
        <w:t xml:space="preserve"> +</w:t>
      </w:r>
      <w:r w:rsidR="00385562">
        <w:rPr>
          <w:rFonts w:hint="eastAsia"/>
        </w:rPr>
        <w:t xml:space="preserve"> </w:t>
      </w:r>
      <w:bookmarkStart w:id="72" w:name="OLE_LINK72"/>
      <w:proofErr w:type="spellStart"/>
      <w:r w:rsidR="00385562">
        <w:t>DisplacementDelay</w:t>
      </w:r>
      <w:proofErr w:type="spellEnd"/>
      <w:r w:rsidR="00385562">
        <w:rPr>
          <w:rFonts w:hint="eastAsia"/>
        </w:rPr>
        <w:t xml:space="preserve"> *</w:t>
      </w:r>
      <w:bookmarkEnd w:id="72"/>
      <w:r w:rsidR="004330DA">
        <w:rPr>
          <w:rFonts w:hint="eastAsia"/>
        </w:rPr>
        <w:t xml:space="preserve"> (</w:t>
      </w:r>
      <w:r w:rsidR="00385562">
        <w:rPr>
          <w:rFonts w:hint="eastAsia"/>
        </w:rPr>
        <w:t xml:space="preserve"> </w:t>
      </w:r>
      <m:oMath>
        <m:sSubSup>
          <m:sSubSupPr>
            <m:ctrlPr>
              <w:rPr>
                <w:rFonts w:ascii="Cambria Math" w:hAnsi="Cambria Math" w:cs="Times New Roman"/>
                <w:i/>
                <w:sz w:val="24"/>
                <w:szCs w:val="24"/>
              </w:rPr>
            </m:ctrlPr>
          </m:sSubSupPr>
          <m:e>
            <m:r>
              <w:rPr>
                <w:rFonts w:ascii="Cambria Math" w:hAnsi="Cambria Math"/>
                <w:kern w:val="0"/>
                <w14:ligatures w14:val="none"/>
              </w:rPr>
              <m:t>WL</m:t>
            </m:r>
          </m:e>
          <m:sub>
            <m:r>
              <w:rPr>
                <w:rFonts w:ascii="Cambria Math" w:hAnsi="Cambria Math"/>
                <w:kern w:val="0"/>
                <w14:ligatures w14:val="none"/>
              </w:rPr>
              <m:t>0</m:t>
            </m:r>
          </m:sub>
          <m:sup>
            <m:r>
              <w:rPr>
                <w:rFonts w:ascii="Cambria Math" w:hAnsi="Cambria Math"/>
                <w:kern w:val="0"/>
                <w14:ligatures w14:val="none"/>
              </w:rPr>
              <m:t>Q</m:t>
            </m:r>
          </m:sup>
        </m:sSubSup>
      </m:oMath>
      <w:r>
        <w:rPr>
          <w:rFonts w:hint="eastAsia"/>
        </w:rPr>
        <w:t xml:space="preserve"> </w:t>
      </w:r>
      <w:r w:rsidR="004330DA">
        <w:rPr>
          <w:rFonts w:hint="eastAsia"/>
        </w:rPr>
        <w:t>+</w:t>
      </w:r>
      <w:r w:rsidR="00DB1946">
        <w:rPr>
          <w:rFonts w:hint="eastAsia"/>
        </w:rPr>
        <w:t xml:space="preserve"> </w:t>
      </w:r>
      <w:bookmarkStart w:id="73" w:name="OLE_LINK73"/>
      <m:oMath>
        <m:sSub>
          <m:sSubPr>
            <m:ctrlPr>
              <w:rPr>
                <w:rFonts w:ascii="Cambria Math" w:hAnsi="Cambria Math"/>
                <w:i/>
                <w:iCs/>
              </w:rPr>
            </m:ctrlPr>
          </m:sSubPr>
          <m:e>
            <m:r>
              <w:rPr>
                <w:rFonts w:ascii="Cambria Math" w:hAnsi="Cambria Math"/>
              </w:rPr>
              <m:t>WL</m:t>
            </m:r>
          </m:e>
          <m:sub>
            <m:r>
              <w:rPr>
                <w:rFonts w:ascii="Cambria Math" w:hAnsi="Cambria Math"/>
              </w:rPr>
              <m:t>C</m:t>
            </m:r>
          </m:sub>
        </m:sSub>
      </m:oMath>
      <w:bookmarkEnd w:id="73"/>
      <w:r w:rsidR="00385562">
        <w:rPr>
          <w:rFonts w:hint="eastAsia"/>
        </w:rPr>
        <w:t xml:space="preserve"> </w:t>
      </w:r>
      <w:r w:rsidR="00DB1946">
        <w:rPr>
          <w:rFonts w:hint="eastAsia"/>
        </w:rPr>
        <w:t>+</w:t>
      </w:r>
      <w:r w:rsidR="00463AE5">
        <w:rPr>
          <w:rFonts w:hint="eastAsia"/>
        </w:rPr>
        <w:t xml:space="preserve"> </w:t>
      </w:r>
      <m:oMath>
        <m:sSubSup>
          <m:sSubSupPr>
            <m:ctrlPr>
              <w:rPr>
                <w:rFonts w:ascii="Cambria Math" w:hAnsi="Cambria Math" w:cs="Times New Roman"/>
                <w:i/>
                <w:sz w:val="24"/>
                <w:szCs w:val="24"/>
              </w:rPr>
            </m:ctrlPr>
          </m:sSubSupPr>
          <m:e>
            <m:r>
              <w:rPr>
                <w:rFonts w:ascii="Cambria Math" w:hAnsi="Cambria Math"/>
                <w:kern w:val="0"/>
                <w14:ligatures w14:val="none"/>
              </w:rPr>
              <m:t>WL</m:t>
            </m:r>
          </m:e>
          <m:sub>
            <m:r>
              <w:rPr>
                <w:rFonts w:ascii="Cambria Math" w:hAnsi="Cambria Math"/>
                <w:kern w:val="0"/>
                <w14:ligatures w14:val="none"/>
              </w:rPr>
              <m:t>N</m:t>
            </m:r>
          </m:sub>
          <m:sup>
            <m:r>
              <w:rPr>
                <w:rFonts w:ascii="Cambria Math" w:hAnsi="Cambria Math"/>
                <w:kern w:val="0"/>
                <w14:ligatures w14:val="none"/>
              </w:rPr>
              <m:t>D</m:t>
            </m:r>
          </m:sup>
        </m:sSubSup>
      </m:oMath>
      <w:r w:rsidR="004330DA">
        <w:rPr>
          <w:rFonts w:hint="eastAsia"/>
          <w:sz w:val="24"/>
          <w:szCs w:val="24"/>
        </w:rPr>
        <w:t xml:space="preserve"> )</w:t>
      </w:r>
    </w:p>
    <w:p w14:paraId="4BAF3A49" w14:textId="01A32931" w:rsidR="00AF464C" w:rsidRDefault="006E4B94" w:rsidP="00AF464C">
      <w:r>
        <w:t>S</w:t>
      </w:r>
      <w:r w:rsidR="00AF464C">
        <w:t>hould the contestants’ submitted result displaced FF</w:t>
      </w:r>
      <w:r w:rsidR="00AF464C" w:rsidRPr="00AF464C">
        <w:rPr>
          <w:vertAlign w:val="subscript"/>
        </w:rPr>
        <w:t>0</w:t>
      </w:r>
      <w:r w:rsidR="00AF464C">
        <w:t xml:space="preserve"> to a new location, the new wirelength delay slow down by </w:t>
      </w:r>
      <w:proofErr w:type="spellStart"/>
      <w:r w:rsidR="00AF464C">
        <w:t>DisplacementDelay</w:t>
      </w:r>
      <w:proofErr w:type="spellEnd"/>
      <w:r w:rsidR="00AF464C">
        <w:t xml:space="preserve"> * (</w:t>
      </w:r>
      <m:oMath>
        <m:sSubSup>
          <m:sSubSupPr>
            <m:ctrlPr>
              <w:rPr>
                <w:rFonts w:ascii="Cambria Math" w:hAnsi="Cambria Math" w:cs="Times New Roman"/>
                <w:i/>
                <w:sz w:val="24"/>
                <w:szCs w:val="24"/>
              </w:rPr>
            </m:ctrlPr>
          </m:sSubSupPr>
          <m:e>
            <m:r>
              <w:rPr>
                <w:rFonts w:ascii="Cambria Math" w:hAnsi="Cambria Math"/>
                <w:kern w:val="0"/>
                <w14:ligatures w14:val="none"/>
              </w:rPr>
              <m:t>WL</m:t>
            </m:r>
          </m:e>
          <m:sub>
            <m:r>
              <w:rPr>
                <w:rFonts w:ascii="Cambria Math" w:hAnsi="Cambria Math"/>
                <w:kern w:val="0"/>
                <w14:ligatures w14:val="none"/>
              </w:rPr>
              <m:t>0</m:t>
            </m:r>
          </m:sub>
          <m:sup>
            <m:r>
              <w:rPr>
                <w:rFonts w:ascii="Cambria Math" w:hAnsi="Cambria Math"/>
                <w:kern w:val="0"/>
                <w14:ligatures w14:val="none"/>
              </w:rPr>
              <m:t>Q</m:t>
            </m:r>
          </m:sup>
        </m:sSubSup>
        <m:r>
          <w:rPr>
            <w:rFonts w:ascii="Cambria Math" w:hAnsi="Cambria Math" w:cs="Times New Roman"/>
            <w:sz w:val="24"/>
            <w:szCs w:val="24"/>
          </w:rPr>
          <m:t>'</m:t>
        </m:r>
      </m:oMath>
      <w:r w:rsidR="00AF464C">
        <w:t xml:space="preserve"> – </w:t>
      </w:r>
      <m:oMath>
        <m:sSubSup>
          <m:sSubSupPr>
            <m:ctrlPr>
              <w:rPr>
                <w:rFonts w:ascii="Cambria Math" w:hAnsi="Cambria Math" w:cs="Times New Roman"/>
                <w:i/>
                <w:sz w:val="24"/>
                <w:szCs w:val="24"/>
              </w:rPr>
            </m:ctrlPr>
          </m:sSubSupPr>
          <m:e>
            <m:r>
              <w:rPr>
                <w:rFonts w:ascii="Cambria Math" w:hAnsi="Cambria Math"/>
                <w:kern w:val="0"/>
                <w14:ligatures w14:val="none"/>
              </w:rPr>
              <m:t>WL</m:t>
            </m:r>
          </m:e>
          <m:sub>
            <m:r>
              <w:rPr>
                <w:rFonts w:ascii="Cambria Math" w:hAnsi="Cambria Math"/>
                <w:kern w:val="0"/>
                <w14:ligatures w14:val="none"/>
              </w:rPr>
              <m:t>0</m:t>
            </m:r>
          </m:sub>
          <m:sup>
            <m:r>
              <w:rPr>
                <w:rFonts w:ascii="Cambria Math" w:hAnsi="Cambria Math"/>
                <w:kern w:val="0"/>
                <w14:ligatures w14:val="none"/>
              </w:rPr>
              <m:t>Q</m:t>
            </m:r>
          </m:sup>
        </m:sSubSup>
      </m:oMath>
      <w:r w:rsidR="00AF464C">
        <w:t xml:space="preserve">), where </w:t>
      </w:r>
      <m:oMath>
        <m:sSubSup>
          <m:sSubSupPr>
            <m:ctrlPr>
              <w:rPr>
                <w:rFonts w:ascii="Cambria Math" w:hAnsi="Cambria Math" w:cs="Times New Roman"/>
                <w:i/>
                <w:sz w:val="24"/>
                <w:szCs w:val="24"/>
              </w:rPr>
            </m:ctrlPr>
          </m:sSubSupPr>
          <m:e>
            <m:r>
              <w:rPr>
                <w:rFonts w:ascii="Cambria Math" w:hAnsi="Cambria Math"/>
                <w:kern w:val="0"/>
                <w14:ligatures w14:val="none"/>
              </w:rPr>
              <m:t>WL</m:t>
            </m:r>
          </m:e>
          <m:sub>
            <m:r>
              <w:rPr>
                <w:rFonts w:ascii="Cambria Math" w:hAnsi="Cambria Math"/>
                <w:kern w:val="0"/>
                <w14:ligatures w14:val="none"/>
              </w:rPr>
              <m:t>0</m:t>
            </m:r>
          </m:sub>
          <m:sup>
            <m:r>
              <w:rPr>
                <w:rFonts w:ascii="Cambria Math" w:hAnsi="Cambria Math"/>
                <w:kern w:val="0"/>
                <w14:ligatures w14:val="none"/>
              </w:rPr>
              <m:t>Q</m:t>
            </m:r>
          </m:sup>
        </m:sSubSup>
        <m:r>
          <w:rPr>
            <w:rFonts w:ascii="Cambria Math" w:hAnsi="Cambria Math"/>
            <w:sz w:val="24"/>
            <w:szCs w:val="24"/>
          </w:rPr>
          <m:t>'</m:t>
        </m:r>
      </m:oMath>
      <w:r w:rsidR="00AF464C">
        <w:t xml:space="preserve"> stands for the new wirelength of the </w:t>
      </w:r>
      <w:r>
        <w:t>Q</w:t>
      </w:r>
      <w:r w:rsidR="00AF464C">
        <w:t xml:space="preserve"> pin of the displaced FF</w:t>
      </w:r>
      <w:r w:rsidR="00AF464C" w:rsidRPr="00AF464C">
        <w:rPr>
          <w:vertAlign w:val="subscript"/>
        </w:rPr>
        <w:t>0</w:t>
      </w:r>
      <w:r w:rsidR="00AF464C">
        <w:t>; If FF</w:t>
      </w:r>
      <w:r w:rsidR="00AF464C" w:rsidRPr="00AF464C">
        <w:rPr>
          <w:vertAlign w:val="subscript"/>
        </w:rPr>
        <w:t>0</w:t>
      </w:r>
      <w:r w:rsidR="00AF464C">
        <w:t xml:space="preserve"> is changed to another flip-flop FF</w:t>
      </w:r>
      <w:r w:rsidR="00B577A7" w:rsidRPr="00B577A7">
        <w:rPr>
          <w:rFonts w:hint="eastAsia"/>
          <w:vertAlign w:val="subscript"/>
        </w:rPr>
        <w:t>0</w:t>
      </w:r>
      <w:r w:rsidR="00B577A7">
        <w:t>’</w:t>
      </w:r>
      <w:r w:rsidR="00AF464C">
        <w:t xml:space="preserve"> in the submitted result, with </w:t>
      </w:r>
      <w:bookmarkStart w:id="74" w:name="OLE_LINK55"/>
      <w:r w:rsidR="00AF464C">
        <w:t>δ</w:t>
      </w:r>
      <w:r w:rsidR="00B577A7" w:rsidRPr="00B577A7">
        <w:rPr>
          <w:rFonts w:hint="eastAsia"/>
          <w:vertAlign w:val="subscript"/>
        </w:rPr>
        <w:t>0</w:t>
      </w:r>
      <w:r w:rsidR="00B577A7">
        <w:t>’</w:t>
      </w:r>
      <w:bookmarkEnd w:id="74"/>
      <w:r w:rsidR="00AF464C">
        <w:t xml:space="preserve"> being the new </w:t>
      </w:r>
      <w:proofErr w:type="spellStart"/>
      <w:r w:rsidR="00AF464C">
        <w:t>QpinDelay</w:t>
      </w:r>
      <w:proofErr w:type="spellEnd"/>
      <w:r w:rsidR="00AF464C">
        <w:t xml:space="preserve">, the increased gate delay would be </w:t>
      </w:r>
      <w:r w:rsidR="00B577A7">
        <w:rPr>
          <w:kern w:val="0"/>
          <w14:ligatures w14:val="none"/>
        </w:rPr>
        <w:t>δ</w:t>
      </w:r>
      <w:r w:rsidR="00B577A7">
        <w:rPr>
          <w:kern w:val="0"/>
          <w:vertAlign w:val="subscript"/>
          <w14:ligatures w14:val="none"/>
        </w:rPr>
        <w:t>0</w:t>
      </w:r>
      <w:r w:rsidR="00B577A7">
        <w:rPr>
          <w:kern w:val="0"/>
          <w14:ligatures w14:val="none"/>
        </w:rPr>
        <w:t>’</w:t>
      </w:r>
      <w:r w:rsidR="00AF464C">
        <w:t xml:space="preserve"> - δ</w:t>
      </w:r>
      <w:r w:rsidR="00AF464C" w:rsidRPr="00AF464C">
        <w:rPr>
          <w:vertAlign w:val="subscript"/>
        </w:rPr>
        <w:t>0</w:t>
      </w:r>
      <w:r w:rsidR="00AF464C">
        <w:t xml:space="preserve">. </w:t>
      </w:r>
    </w:p>
    <w:p w14:paraId="173C8807" w14:textId="77843860" w:rsidR="00B73483" w:rsidRDefault="00AF464C" w:rsidP="00AF464C">
      <w:r>
        <w:t xml:space="preserve">In the end, </w:t>
      </w:r>
      <w:r w:rsidR="00792611">
        <w:t xml:space="preserve">the </w:t>
      </w:r>
      <w:r w:rsidR="00FA5B77">
        <w:t xml:space="preserve">delay would be propagated to the </w:t>
      </w:r>
      <w:r w:rsidR="00F617C7">
        <w:rPr>
          <w:rFonts w:hint="eastAsia"/>
        </w:rPr>
        <w:t xml:space="preserve">D pin of the </w:t>
      </w:r>
      <w:r w:rsidR="00FA5B77">
        <w:t>next stage of flip flop FF</w:t>
      </w:r>
      <w:r w:rsidR="00FA5B77" w:rsidRPr="00FA5B77">
        <w:rPr>
          <w:vertAlign w:val="subscript"/>
        </w:rPr>
        <w:t>N</w:t>
      </w:r>
      <w:r w:rsidR="00B577A7">
        <w:rPr>
          <w:rFonts w:hint="eastAsia"/>
        </w:rPr>
        <w:t>, where N denotes the next level.</w:t>
      </w:r>
      <w:r w:rsidR="00DD5109">
        <w:t xml:space="preserve"> </w:t>
      </w:r>
      <w:r w:rsidR="00B73483">
        <w:t>The new D-pin slack for FF</w:t>
      </w:r>
      <w:r w:rsidR="00B73483" w:rsidRPr="00B73483">
        <w:rPr>
          <w:vertAlign w:val="subscript"/>
        </w:rPr>
        <w:t>N</w:t>
      </w:r>
      <w:r w:rsidR="00B73483">
        <w:t>, which we denote it as S</w:t>
      </w:r>
      <w:r w:rsidR="00D771B6" w:rsidRPr="00D771B6">
        <w:rPr>
          <w:rFonts w:hint="eastAsia"/>
          <w:vertAlign w:val="subscript"/>
        </w:rPr>
        <w:t>FFN</w:t>
      </w:r>
      <w:r w:rsidR="00D771B6">
        <w:t>’</w:t>
      </w:r>
      <w:r w:rsidR="00B73483">
        <w:t xml:space="preserve">, </w:t>
      </w:r>
      <w:r w:rsidR="0046520D">
        <w:t xml:space="preserve">is calculated as follows: </w:t>
      </w:r>
    </w:p>
    <w:p w14:paraId="42AFE4CA" w14:textId="0770838A" w:rsidR="006D57D9" w:rsidRDefault="00AF464C" w:rsidP="006D57D9">
      <w:bookmarkStart w:id="75" w:name="OLE_LINK51"/>
      <w:bookmarkStart w:id="76" w:name="OLE_LINK43"/>
      <w:r>
        <w:t>S</w:t>
      </w:r>
      <w:r w:rsidR="00D771B6" w:rsidRPr="00D771B6">
        <w:rPr>
          <w:rFonts w:hint="eastAsia"/>
          <w:vertAlign w:val="subscript"/>
        </w:rPr>
        <w:t>FFN</w:t>
      </w:r>
      <w:r w:rsidR="00D771B6">
        <w:t>’</w:t>
      </w:r>
      <w:r>
        <w:t xml:space="preserve"> = S</w:t>
      </w:r>
      <w:r w:rsidRPr="00AF464C">
        <w:rPr>
          <w:vertAlign w:val="subscript"/>
        </w:rPr>
        <w:t>FF</w:t>
      </w:r>
      <w:r w:rsidR="00204E55">
        <w:rPr>
          <w:vertAlign w:val="subscript"/>
        </w:rPr>
        <w:t>N</w:t>
      </w:r>
      <w:r>
        <w:t xml:space="preserve"> </w:t>
      </w:r>
      <w:r w:rsidR="0046520D">
        <w:t xml:space="preserve">+ </w:t>
      </w:r>
      <w:r w:rsidR="0046520D">
        <w:rPr>
          <w:kern w:val="0"/>
          <w14:ligatures w14:val="none"/>
        </w:rPr>
        <w:t>(</w:t>
      </w:r>
      <w:bookmarkStart w:id="77" w:name="OLE_LINK49"/>
      <w:r w:rsidR="0046520D">
        <w:rPr>
          <w:kern w:val="0"/>
          <w14:ligatures w14:val="none"/>
        </w:rPr>
        <w:t>δ</w:t>
      </w:r>
      <w:r w:rsidR="00D771B6" w:rsidRPr="00D771B6">
        <w:rPr>
          <w:rFonts w:hint="eastAsia"/>
          <w:kern w:val="0"/>
          <w:vertAlign w:val="subscript"/>
          <w14:ligatures w14:val="none"/>
        </w:rPr>
        <w:t>0</w:t>
      </w:r>
      <w:bookmarkEnd w:id="77"/>
      <w:r w:rsidR="0046520D">
        <w:rPr>
          <w:kern w:val="0"/>
          <w14:ligatures w14:val="none"/>
        </w:rPr>
        <w:t xml:space="preserve"> – δ</w:t>
      </w:r>
      <w:r w:rsidR="00D317BB" w:rsidRPr="00D317BB">
        <w:rPr>
          <w:kern w:val="0"/>
          <w:vertAlign w:val="subscript"/>
          <w14:ligatures w14:val="none"/>
        </w:rPr>
        <w:t>0</w:t>
      </w:r>
      <w:r w:rsidR="00D317BB">
        <w:rPr>
          <w:kern w:val="0"/>
          <w14:ligatures w14:val="none"/>
        </w:rPr>
        <w:t>’</w:t>
      </w:r>
      <w:r w:rsidR="0046520D">
        <w:rPr>
          <w:kern w:val="0"/>
          <w14:ligatures w14:val="none"/>
        </w:rPr>
        <w:t>)</w:t>
      </w:r>
      <w:r w:rsidR="00025DE9">
        <w:rPr>
          <w:kern w:val="0"/>
          <w14:ligatures w14:val="none"/>
        </w:rPr>
        <w:t xml:space="preserve"> </w:t>
      </w:r>
      <w:r>
        <w:t xml:space="preserve">+ </w:t>
      </w:r>
      <w:bookmarkStart w:id="78" w:name="OLE_LINK44"/>
      <w:proofErr w:type="spellStart"/>
      <w:r>
        <w:t>DisplacementDelay</w:t>
      </w:r>
      <w:proofErr w:type="spellEnd"/>
      <w:r>
        <w:t xml:space="preserve"> * (</w:t>
      </w:r>
      <w:bookmarkStart w:id="79" w:name="OLE_LINK59"/>
      <m:oMath>
        <m:sSubSup>
          <m:sSubSupPr>
            <m:ctrlPr>
              <w:rPr>
                <w:rFonts w:ascii="Cambria Math" w:hAnsi="Cambria Math" w:cs="Times New Roman"/>
                <w:i/>
                <w:sz w:val="24"/>
                <w:szCs w:val="24"/>
              </w:rPr>
            </m:ctrlPr>
          </m:sSubSupPr>
          <m:e>
            <m:r>
              <w:rPr>
                <w:rFonts w:ascii="Cambria Math" w:hAnsi="Cambria Math"/>
                <w:kern w:val="0"/>
                <w14:ligatures w14:val="none"/>
              </w:rPr>
              <m:t>WL</m:t>
            </m:r>
          </m:e>
          <m:sub>
            <m:r>
              <w:rPr>
                <w:rFonts w:ascii="Cambria Math" w:hAnsi="Cambria Math"/>
                <w:kern w:val="0"/>
                <w14:ligatures w14:val="none"/>
              </w:rPr>
              <m:t>0</m:t>
            </m:r>
          </m:sub>
          <m:sup>
            <m:r>
              <w:rPr>
                <w:rFonts w:ascii="Cambria Math" w:hAnsi="Cambria Math"/>
                <w:kern w:val="0"/>
                <w14:ligatures w14:val="none"/>
              </w:rPr>
              <m:t>Q</m:t>
            </m:r>
          </m:sup>
        </m:sSubSup>
      </m:oMath>
      <w:r>
        <w:t xml:space="preserve"> </w:t>
      </w:r>
      <w:bookmarkEnd w:id="79"/>
      <w:r>
        <w:t>–</w:t>
      </w:r>
      <w:bookmarkStart w:id="80" w:name="OLE_LINK57"/>
      <w:r>
        <w:t xml:space="preserve"> </w:t>
      </w:r>
      <w:bookmarkStart w:id="81" w:name="OLE_LINK60"/>
      <m:oMath>
        <m:sSubSup>
          <m:sSubSupPr>
            <m:ctrlPr>
              <w:rPr>
                <w:rFonts w:ascii="Cambria Math" w:hAnsi="Cambria Math" w:cs="Times New Roman"/>
                <w:i/>
                <w:sz w:val="24"/>
                <w:szCs w:val="24"/>
              </w:rPr>
            </m:ctrlPr>
          </m:sSubSupPr>
          <m:e>
            <m:r>
              <w:rPr>
                <w:rFonts w:ascii="Cambria Math" w:hAnsi="Cambria Math"/>
                <w:kern w:val="0"/>
                <w14:ligatures w14:val="none"/>
              </w:rPr>
              <m:t>WL</m:t>
            </m:r>
          </m:e>
          <m:sub>
            <m:r>
              <w:rPr>
                <w:rFonts w:ascii="Cambria Math" w:hAnsi="Cambria Math"/>
                <w:kern w:val="0"/>
                <w14:ligatures w14:val="none"/>
              </w:rPr>
              <m:t>0</m:t>
            </m:r>
          </m:sub>
          <m:sup>
            <m:r>
              <w:rPr>
                <w:rFonts w:ascii="Cambria Math" w:hAnsi="Cambria Math"/>
                <w:kern w:val="0"/>
                <w14:ligatures w14:val="none"/>
              </w:rPr>
              <m:t>Q</m:t>
            </m:r>
          </m:sup>
        </m:sSubSup>
        <m:r>
          <w:rPr>
            <w:rFonts w:ascii="Cambria Math" w:hAnsi="Cambria Math" w:cs="Times New Roman"/>
            <w:sz w:val="24"/>
            <w:szCs w:val="24"/>
          </w:rPr>
          <m:t>'</m:t>
        </m:r>
      </m:oMath>
      <w:bookmarkEnd w:id="80"/>
      <w:bookmarkEnd w:id="81"/>
      <w:r>
        <w:t>)</w:t>
      </w:r>
      <w:bookmarkEnd w:id="78"/>
      <w:r>
        <w:t xml:space="preserve"> +</w:t>
      </w:r>
      <w:r w:rsidR="002869EF">
        <w:t xml:space="preserve"> </w:t>
      </w:r>
      <w:proofErr w:type="spellStart"/>
      <w:r w:rsidR="002869EF">
        <w:t>DisplacementDelay</w:t>
      </w:r>
      <w:proofErr w:type="spellEnd"/>
      <w:r w:rsidR="002869EF">
        <w:t xml:space="preserve"> * (</w:t>
      </w:r>
      <m:oMath>
        <m:sSubSup>
          <m:sSubSupPr>
            <m:ctrlPr>
              <w:rPr>
                <w:rFonts w:ascii="Cambria Math" w:hAnsi="Cambria Math" w:cs="Times New Roman"/>
                <w:i/>
                <w:sz w:val="24"/>
                <w:szCs w:val="24"/>
              </w:rPr>
            </m:ctrlPr>
          </m:sSubSupPr>
          <m:e>
            <m:r>
              <w:rPr>
                <w:rFonts w:ascii="Cambria Math" w:hAnsi="Cambria Math"/>
                <w:kern w:val="0"/>
                <w14:ligatures w14:val="none"/>
              </w:rPr>
              <m:t>WL</m:t>
            </m:r>
          </m:e>
          <m:sub>
            <m:r>
              <w:rPr>
                <w:rFonts w:ascii="Cambria Math" w:hAnsi="Cambria Math"/>
                <w:kern w:val="0"/>
                <w14:ligatures w14:val="none"/>
              </w:rPr>
              <m:t>N</m:t>
            </m:r>
          </m:sub>
          <m:sup>
            <m:r>
              <w:rPr>
                <w:rFonts w:ascii="Cambria Math" w:hAnsi="Cambria Math"/>
                <w:kern w:val="0"/>
                <w14:ligatures w14:val="none"/>
              </w:rPr>
              <m:t>D</m:t>
            </m:r>
          </m:sup>
        </m:sSubSup>
      </m:oMath>
      <w:r w:rsidR="002869EF">
        <w:t xml:space="preserve"> –</w:t>
      </w:r>
      <w:bookmarkStart w:id="82" w:name="OLE_LINK58"/>
      <w:r w:rsidR="002869EF">
        <w:t xml:space="preserve"> </w:t>
      </w:r>
      <m:oMath>
        <m:sSubSup>
          <m:sSubSupPr>
            <m:ctrlPr>
              <w:rPr>
                <w:rFonts w:ascii="Cambria Math" w:hAnsi="Cambria Math" w:cs="Times New Roman"/>
                <w:i/>
                <w:sz w:val="24"/>
                <w:szCs w:val="24"/>
              </w:rPr>
            </m:ctrlPr>
          </m:sSubSupPr>
          <m:e>
            <m:r>
              <w:rPr>
                <w:rFonts w:ascii="Cambria Math" w:hAnsi="Cambria Math"/>
                <w:kern w:val="0"/>
                <w14:ligatures w14:val="none"/>
              </w:rPr>
              <m:t>WL</m:t>
            </m:r>
          </m:e>
          <m:sub>
            <m:r>
              <w:rPr>
                <w:rFonts w:ascii="Cambria Math" w:hAnsi="Cambria Math"/>
                <w:kern w:val="0"/>
                <w14:ligatures w14:val="none"/>
              </w:rPr>
              <m:t>N</m:t>
            </m:r>
          </m:sub>
          <m:sup>
            <m:r>
              <w:rPr>
                <w:rFonts w:ascii="Cambria Math" w:hAnsi="Cambria Math"/>
                <w:kern w:val="0"/>
                <w14:ligatures w14:val="none"/>
              </w:rPr>
              <m:t>D</m:t>
            </m:r>
          </m:sup>
        </m:sSubSup>
        <m:r>
          <w:rPr>
            <w:rFonts w:ascii="Cambria Math" w:hAnsi="Cambria Math" w:cs="Times New Roman"/>
            <w:sz w:val="24"/>
            <w:szCs w:val="24"/>
          </w:rPr>
          <m:t>'</m:t>
        </m:r>
      </m:oMath>
      <w:bookmarkEnd w:id="82"/>
      <w:r w:rsidR="002869EF">
        <w:t>)</w:t>
      </w:r>
      <w:bookmarkEnd w:id="75"/>
    </w:p>
    <w:p w14:paraId="7946FA2D" w14:textId="4552ECD6" w:rsidR="00A1369B" w:rsidRDefault="00A1369B" w:rsidP="00A1369B">
      <w:pPr>
        <w:rPr>
          <w:kern w:val="0"/>
          <w14:ligatures w14:val="none"/>
        </w:rPr>
      </w:pPr>
      <w:r>
        <w:rPr>
          <w:kern w:val="0"/>
          <w14:ligatures w14:val="none"/>
        </w:rPr>
        <w:t xml:space="preserve">Where </w:t>
      </w:r>
      <m:oMath>
        <m:sSubSup>
          <m:sSubSupPr>
            <m:ctrlPr>
              <w:rPr>
                <w:rFonts w:ascii="Cambria Math" w:hAnsi="Cambria Math" w:cs="Times New Roman"/>
                <w:i/>
                <w:sz w:val="24"/>
                <w:szCs w:val="24"/>
              </w:rPr>
            </m:ctrlPr>
          </m:sSubSupPr>
          <m:e>
            <m:r>
              <w:rPr>
                <w:rFonts w:ascii="Cambria Math" w:hAnsi="Cambria Math"/>
                <w:kern w:val="0"/>
                <w14:ligatures w14:val="none"/>
              </w:rPr>
              <m:t>WL</m:t>
            </m:r>
          </m:e>
          <m:sub>
            <m:r>
              <w:rPr>
                <w:rFonts w:ascii="Cambria Math" w:hAnsi="Cambria Math"/>
                <w:kern w:val="0"/>
                <w14:ligatures w14:val="none"/>
              </w:rPr>
              <m:t>N</m:t>
            </m:r>
          </m:sub>
          <m:sup>
            <m:r>
              <w:rPr>
                <w:rFonts w:ascii="Cambria Math" w:hAnsi="Cambria Math"/>
                <w:kern w:val="0"/>
                <w14:ligatures w14:val="none"/>
              </w:rPr>
              <m:t>D</m:t>
            </m:r>
          </m:sup>
        </m:sSubSup>
        <m:r>
          <w:rPr>
            <w:rFonts w:ascii="Cambria Math" w:hAnsi="Cambria Math"/>
            <w:sz w:val="24"/>
            <w:szCs w:val="24"/>
          </w:rPr>
          <m:t>'</m:t>
        </m:r>
      </m:oMath>
      <w:r>
        <w:rPr>
          <w:kern w:val="0"/>
          <w14:ligatures w14:val="none"/>
        </w:rPr>
        <w:t xml:space="preserve"> stands for the new half-perimeter wirelength of the D pin of FF</w:t>
      </w:r>
      <w:r w:rsidR="00CB1440" w:rsidRPr="00CB1440">
        <w:rPr>
          <w:rFonts w:hint="eastAsia"/>
          <w:kern w:val="0"/>
          <w:vertAlign w:val="subscript"/>
          <w14:ligatures w14:val="none"/>
        </w:rPr>
        <w:t>N</w:t>
      </w:r>
      <w:r w:rsidR="00CB1440">
        <w:rPr>
          <w:kern w:val="0"/>
          <w14:ligatures w14:val="none"/>
        </w:rPr>
        <w:t>’</w:t>
      </w:r>
      <w:r>
        <w:rPr>
          <w:kern w:val="0"/>
          <w14:ligatures w14:val="none"/>
        </w:rPr>
        <w:t>, if FF</w:t>
      </w:r>
      <w:r>
        <w:rPr>
          <w:kern w:val="0"/>
          <w:vertAlign w:val="subscript"/>
          <w14:ligatures w14:val="none"/>
        </w:rPr>
        <w:t>N</w:t>
      </w:r>
      <w:r>
        <w:rPr>
          <w:kern w:val="0"/>
          <w14:ligatures w14:val="none"/>
        </w:rPr>
        <w:t xml:space="preserve"> is displaced to a new place or swapped to FF</w:t>
      </w:r>
      <w:r w:rsidR="00893833" w:rsidRPr="00893833">
        <w:rPr>
          <w:rFonts w:hint="eastAsia"/>
          <w:kern w:val="0"/>
          <w:vertAlign w:val="subscript"/>
          <w14:ligatures w14:val="none"/>
        </w:rPr>
        <w:t>N</w:t>
      </w:r>
      <w:r w:rsidR="00CB1440">
        <w:rPr>
          <w:kern w:val="0"/>
          <w14:ligatures w14:val="none"/>
        </w:rPr>
        <w:t>’</w:t>
      </w:r>
      <w:r>
        <w:rPr>
          <w:kern w:val="0"/>
          <w14:ligatures w14:val="none"/>
        </w:rPr>
        <w:t xml:space="preserve">. </w:t>
      </w:r>
    </w:p>
    <w:bookmarkEnd w:id="68"/>
    <w:bookmarkEnd w:id="76"/>
    <w:p w14:paraId="1C221C54" w14:textId="7F5C5B37" w:rsidR="00520074" w:rsidRDefault="003711F6">
      <w:pPr>
        <w:rPr>
          <w:kern w:val="0"/>
          <w14:ligatures w14:val="none"/>
        </w:rPr>
      </w:pPr>
      <w:r w:rsidRPr="003711F6">
        <w:rPr>
          <w:kern w:val="0"/>
          <w14:ligatures w14:val="none"/>
        </w:rPr>
        <w:drawing>
          <wp:inline distT="0" distB="0" distL="0" distR="0" wp14:anchorId="152444A5" wp14:editId="3311A335">
            <wp:extent cx="5943600" cy="3394075"/>
            <wp:effectExtent l="0" t="0" r="0" b="0"/>
            <wp:docPr id="1849744004"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44004" name="Picture 1" descr="A diagram of a circuit&#10;&#10;Description automatically generated"/>
                    <pic:cNvPicPr/>
                  </pic:nvPicPr>
                  <pic:blipFill>
                    <a:blip r:embed="rId15"/>
                    <a:stretch>
                      <a:fillRect/>
                    </a:stretch>
                  </pic:blipFill>
                  <pic:spPr>
                    <a:xfrm>
                      <a:off x="0" y="0"/>
                      <a:ext cx="5943600" cy="3394075"/>
                    </a:xfrm>
                    <a:prstGeom prst="rect">
                      <a:avLst/>
                    </a:prstGeom>
                  </pic:spPr>
                </pic:pic>
              </a:graphicData>
            </a:graphic>
          </wp:inline>
        </w:drawing>
      </w:r>
    </w:p>
    <w:p w14:paraId="2F253120" w14:textId="5E266653" w:rsidR="003319C0" w:rsidRDefault="003319C0">
      <w:pPr>
        <w:rPr>
          <w:kern w:val="0"/>
          <w14:ligatures w14:val="none"/>
        </w:rPr>
      </w:pPr>
      <w:bookmarkStart w:id="83" w:name="OLE_LINK50"/>
      <w:r>
        <w:rPr>
          <w:kern w:val="0"/>
          <w14:ligatures w14:val="none"/>
        </w:rPr>
        <w:t xml:space="preserve">Figure 7(a): An illustration of </w:t>
      </w:r>
      <w:r w:rsidR="00BA26D0">
        <w:rPr>
          <w:kern w:val="0"/>
          <w14:ligatures w14:val="none"/>
        </w:rPr>
        <w:t>data input showing how delay is calculated. Let the left flip-flop be FF</w:t>
      </w:r>
      <w:r w:rsidR="00BA26D0" w:rsidRPr="00EF6763">
        <w:rPr>
          <w:kern w:val="0"/>
          <w:vertAlign w:val="subscript"/>
          <w14:ligatures w14:val="none"/>
        </w:rPr>
        <w:t>0</w:t>
      </w:r>
      <w:r w:rsidR="003C62D3">
        <w:rPr>
          <w:kern w:val="0"/>
          <w14:ligatures w14:val="none"/>
        </w:rPr>
        <w:t xml:space="preserve"> and</w:t>
      </w:r>
      <w:r w:rsidR="00BA26D0">
        <w:rPr>
          <w:kern w:val="0"/>
          <w14:ligatures w14:val="none"/>
        </w:rPr>
        <w:t xml:space="preserve"> </w:t>
      </w:r>
      <w:r w:rsidR="003C62D3">
        <w:rPr>
          <w:kern w:val="0"/>
          <w14:ligatures w14:val="none"/>
        </w:rPr>
        <w:t>the right flip-flop be FF</w:t>
      </w:r>
      <w:r w:rsidR="003C62D3" w:rsidRPr="00FC4D68">
        <w:rPr>
          <w:kern w:val="0"/>
          <w:vertAlign w:val="subscript"/>
          <w14:ligatures w14:val="none"/>
        </w:rPr>
        <w:t>N</w:t>
      </w:r>
      <w:r w:rsidR="00DD6397">
        <w:rPr>
          <w:kern w:val="0"/>
          <w14:ligatures w14:val="none"/>
        </w:rPr>
        <w:t>, where N stands</w:t>
      </w:r>
      <w:r w:rsidR="00FC4D68">
        <w:rPr>
          <w:kern w:val="0"/>
          <w14:ligatures w14:val="none"/>
        </w:rPr>
        <w:t xml:space="preserve"> </w:t>
      </w:r>
      <w:r w:rsidR="00DD6397">
        <w:rPr>
          <w:kern w:val="0"/>
          <w14:ligatures w14:val="none"/>
        </w:rPr>
        <w:t xml:space="preserve">for the next stage. </w:t>
      </w:r>
      <w:r w:rsidR="00FC4D68">
        <w:rPr>
          <w:kern w:val="0"/>
          <w14:ligatures w14:val="none"/>
        </w:rPr>
        <w:t>Let FF</w:t>
      </w:r>
      <w:r w:rsidR="00FC4D68" w:rsidRPr="00FC4D68">
        <w:rPr>
          <w:kern w:val="0"/>
          <w:vertAlign w:val="subscript"/>
          <w14:ligatures w14:val="none"/>
        </w:rPr>
        <w:t>0</w:t>
      </w:r>
      <w:r w:rsidR="00FC4D68">
        <w:rPr>
          <w:kern w:val="0"/>
          <w14:ligatures w14:val="none"/>
        </w:rPr>
        <w:t>’</w:t>
      </w:r>
      <w:proofErr w:type="gramStart"/>
      <w:r w:rsidR="00FC4D68">
        <w:rPr>
          <w:kern w:val="0"/>
          <w14:ligatures w14:val="none"/>
        </w:rPr>
        <w:t xml:space="preserve">s </w:t>
      </w:r>
      <w:r w:rsidR="00BA26D0">
        <w:rPr>
          <w:kern w:val="0"/>
          <w14:ligatures w14:val="none"/>
        </w:rPr>
        <w:t xml:space="preserve"> </w:t>
      </w:r>
      <w:proofErr w:type="spellStart"/>
      <w:r w:rsidR="00BA26D0">
        <w:rPr>
          <w:kern w:val="0"/>
          <w14:ligatures w14:val="none"/>
        </w:rPr>
        <w:t>QpinDelay</w:t>
      </w:r>
      <w:proofErr w:type="spellEnd"/>
      <w:proofErr w:type="gramEnd"/>
      <w:r w:rsidR="00BA26D0">
        <w:rPr>
          <w:kern w:val="0"/>
          <w14:ligatures w14:val="none"/>
        </w:rPr>
        <w:t xml:space="preserve"> be δ</w:t>
      </w:r>
      <w:r w:rsidR="00BA26D0">
        <w:rPr>
          <w:kern w:val="0"/>
          <w:vertAlign w:val="subscript"/>
          <w14:ligatures w14:val="none"/>
        </w:rPr>
        <w:t>0</w:t>
      </w:r>
      <w:r w:rsidR="00BA26D0">
        <w:rPr>
          <w:kern w:val="0"/>
          <w14:ligatures w14:val="none"/>
        </w:rPr>
        <w:t xml:space="preserve">, </w:t>
      </w:r>
      <w:r w:rsidR="00EF6763">
        <w:rPr>
          <w:kern w:val="0"/>
          <w14:ligatures w14:val="none"/>
        </w:rPr>
        <w:t xml:space="preserve">the half-perimeter wirelength of </w:t>
      </w:r>
      <w:r w:rsidR="006F4523">
        <w:rPr>
          <w:kern w:val="0"/>
          <w14:ligatures w14:val="none"/>
        </w:rPr>
        <w:t xml:space="preserve">the </w:t>
      </w:r>
      <w:r w:rsidR="00627E97">
        <w:rPr>
          <w:kern w:val="0"/>
          <w14:ligatures w14:val="none"/>
        </w:rPr>
        <w:t xml:space="preserve">net of </w:t>
      </w:r>
      <w:r w:rsidR="00EF6763">
        <w:rPr>
          <w:kern w:val="0"/>
          <w14:ligatures w14:val="none"/>
        </w:rPr>
        <w:t>the Q pin of FF</w:t>
      </w:r>
      <w:r w:rsidR="00EF6763" w:rsidRPr="0066682E">
        <w:rPr>
          <w:kern w:val="0"/>
          <w:vertAlign w:val="subscript"/>
          <w14:ligatures w14:val="none"/>
        </w:rPr>
        <w:t>0</w:t>
      </w:r>
      <w:r w:rsidR="00EF6763">
        <w:rPr>
          <w:kern w:val="0"/>
          <w14:ligatures w14:val="none"/>
        </w:rPr>
        <w:t xml:space="preserve"> </w:t>
      </w:r>
      <w:r w:rsidR="00627E97">
        <w:rPr>
          <w:kern w:val="0"/>
          <w14:ligatures w14:val="none"/>
        </w:rPr>
        <w:t xml:space="preserve">be </w:t>
      </w:r>
      <m:oMath>
        <m:sSubSup>
          <m:sSubSupPr>
            <m:ctrlPr>
              <w:rPr>
                <w:rFonts w:ascii="Cambria Math" w:hAnsi="Cambria Math" w:cs="Times New Roman"/>
                <w:i/>
                <w:sz w:val="24"/>
                <w:szCs w:val="24"/>
              </w:rPr>
            </m:ctrlPr>
          </m:sSubSupPr>
          <m:e>
            <m:r>
              <w:rPr>
                <w:rFonts w:ascii="Cambria Math" w:hAnsi="Cambria Math"/>
                <w:kern w:val="0"/>
                <w14:ligatures w14:val="none"/>
              </w:rPr>
              <m:t>WL</m:t>
            </m:r>
          </m:e>
          <m:sub>
            <m:r>
              <w:rPr>
                <w:rFonts w:ascii="Cambria Math" w:hAnsi="Cambria Math"/>
                <w:kern w:val="0"/>
                <w14:ligatures w14:val="none"/>
              </w:rPr>
              <m:t>0</m:t>
            </m:r>
          </m:sub>
          <m:sup>
            <m:r>
              <w:rPr>
                <w:rFonts w:ascii="Cambria Math" w:hAnsi="Cambria Math"/>
                <w:kern w:val="0"/>
                <w14:ligatures w14:val="none"/>
              </w:rPr>
              <m:t>Q</m:t>
            </m:r>
          </m:sup>
        </m:sSubSup>
      </m:oMath>
      <w:r w:rsidR="008408A9">
        <w:rPr>
          <w:kern w:val="0"/>
          <w14:ligatures w14:val="none"/>
        </w:rPr>
        <w:t>, and the half-perimeter wirelength of the net of the D pin of FF</w:t>
      </w:r>
      <w:r w:rsidR="0066682E" w:rsidRPr="0066682E">
        <w:rPr>
          <w:kern w:val="0"/>
          <w:vertAlign w:val="subscript"/>
          <w14:ligatures w14:val="none"/>
        </w:rPr>
        <w:t>N</w:t>
      </w:r>
      <w:r w:rsidR="0066682E">
        <w:rPr>
          <w:kern w:val="0"/>
          <w14:ligatures w14:val="none"/>
        </w:rPr>
        <w:t xml:space="preserve"> be </w:t>
      </w:r>
      <m:oMath>
        <m:sSubSup>
          <m:sSubSupPr>
            <m:ctrlPr>
              <w:rPr>
                <w:rFonts w:ascii="Cambria Math" w:hAnsi="Cambria Math" w:cs="Times New Roman"/>
                <w:i/>
                <w:sz w:val="24"/>
                <w:szCs w:val="24"/>
              </w:rPr>
            </m:ctrlPr>
          </m:sSubSupPr>
          <m:e>
            <m:r>
              <w:rPr>
                <w:rFonts w:ascii="Cambria Math" w:hAnsi="Cambria Math"/>
                <w:kern w:val="0"/>
                <w14:ligatures w14:val="none"/>
              </w:rPr>
              <m:t>WL</m:t>
            </m:r>
          </m:e>
          <m:sub>
            <m:r>
              <w:rPr>
                <w:rFonts w:ascii="Cambria Math" w:hAnsi="Cambria Math"/>
                <w:kern w:val="0"/>
                <w14:ligatures w14:val="none"/>
              </w:rPr>
              <m:t>N</m:t>
            </m:r>
          </m:sub>
          <m:sup>
            <m:r>
              <w:rPr>
                <w:rFonts w:ascii="Cambria Math" w:hAnsi="Cambria Math"/>
                <w:kern w:val="0"/>
                <w14:ligatures w14:val="none"/>
              </w:rPr>
              <m:t>D</m:t>
            </m:r>
          </m:sup>
        </m:sSubSup>
      </m:oMath>
      <w:r w:rsidR="0066682E">
        <w:rPr>
          <w:kern w:val="0"/>
          <w14:ligatures w14:val="none"/>
        </w:rPr>
        <w:t>.</w:t>
      </w:r>
      <w:r w:rsidR="00B56CBD">
        <w:rPr>
          <w:rFonts w:hint="eastAsia"/>
          <w:kern w:val="0"/>
          <w14:ligatures w14:val="none"/>
        </w:rPr>
        <w:t xml:space="preserve"> </w:t>
      </w:r>
    </w:p>
    <w:bookmarkEnd w:id="83"/>
    <w:p w14:paraId="540C9E8E" w14:textId="7CF737B4" w:rsidR="00D8063F" w:rsidRDefault="00CB3800">
      <w:pPr>
        <w:rPr>
          <w:kern w:val="0"/>
          <w14:ligatures w14:val="none"/>
        </w:rPr>
      </w:pPr>
      <w:r w:rsidRPr="00CB3800">
        <w:rPr>
          <w:kern w:val="0"/>
          <w14:ligatures w14:val="none"/>
        </w:rPr>
        <w:lastRenderedPageBreak/>
        <w:drawing>
          <wp:inline distT="0" distB="0" distL="0" distR="0" wp14:anchorId="3320F6B1" wp14:editId="46971463">
            <wp:extent cx="5943600" cy="3392170"/>
            <wp:effectExtent l="0" t="0" r="0" b="0"/>
            <wp:docPr id="91933526"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3526" name="Picture 1" descr="A diagram of a circuit&#10;&#10;Description automatically generated"/>
                    <pic:cNvPicPr/>
                  </pic:nvPicPr>
                  <pic:blipFill>
                    <a:blip r:embed="rId16"/>
                    <a:stretch>
                      <a:fillRect/>
                    </a:stretch>
                  </pic:blipFill>
                  <pic:spPr>
                    <a:xfrm>
                      <a:off x="0" y="0"/>
                      <a:ext cx="5943600" cy="3392170"/>
                    </a:xfrm>
                    <a:prstGeom prst="rect">
                      <a:avLst/>
                    </a:prstGeom>
                  </pic:spPr>
                </pic:pic>
              </a:graphicData>
            </a:graphic>
          </wp:inline>
        </w:drawing>
      </w:r>
    </w:p>
    <w:p w14:paraId="3233EEE0" w14:textId="65C56EB9" w:rsidR="003319C0" w:rsidRDefault="0066682E">
      <w:pPr>
        <w:rPr>
          <w:kern w:val="0"/>
          <w14:ligatures w14:val="none"/>
        </w:rPr>
      </w:pPr>
      <w:r>
        <w:rPr>
          <w:kern w:val="0"/>
          <w14:ligatures w14:val="none"/>
        </w:rPr>
        <w:t>Figure 7(</w:t>
      </w:r>
      <w:r w:rsidR="0002402F">
        <w:rPr>
          <w:rFonts w:hint="eastAsia"/>
          <w:kern w:val="0"/>
          <w14:ligatures w14:val="none"/>
        </w:rPr>
        <w:t>b</w:t>
      </w:r>
      <w:r>
        <w:rPr>
          <w:kern w:val="0"/>
          <w14:ligatures w14:val="none"/>
        </w:rPr>
        <w:t xml:space="preserve">): An illustration of </w:t>
      </w:r>
      <w:r w:rsidR="00EA7DB6">
        <w:rPr>
          <w:kern w:val="0"/>
          <w14:ligatures w14:val="none"/>
        </w:rPr>
        <w:t xml:space="preserve">the output </w:t>
      </w:r>
      <w:r>
        <w:rPr>
          <w:kern w:val="0"/>
          <w14:ligatures w14:val="none"/>
        </w:rPr>
        <w:t xml:space="preserve">showing how delay is calculated. Let the left flip-flop be </w:t>
      </w:r>
      <w:r w:rsidR="00EA7DB6">
        <w:rPr>
          <w:kern w:val="0"/>
          <w14:ligatures w14:val="none"/>
        </w:rPr>
        <w:t xml:space="preserve">changed to </w:t>
      </w:r>
      <w:r>
        <w:rPr>
          <w:kern w:val="0"/>
          <w14:ligatures w14:val="none"/>
        </w:rPr>
        <w:t>FF</w:t>
      </w:r>
      <w:r w:rsidR="0072221F" w:rsidRPr="0072221F">
        <w:rPr>
          <w:kern w:val="0"/>
          <w:vertAlign w:val="subscript"/>
          <w14:ligatures w14:val="none"/>
        </w:rPr>
        <w:t>0</w:t>
      </w:r>
      <w:r w:rsidR="0072221F">
        <w:rPr>
          <w:kern w:val="0"/>
          <w14:ligatures w14:val="none"/>
        </w:rPr>
        <w:t>’</w:t>
      </w:r>
      <w:r>
        <w:rPr>
          <w:kern w:val="0"/>
          <w14:ligatures w14:val="none"/>
        </w:rPr>
        <w:t xml:space="preserve"> and the right flip-flop be FF</w:t>
      </w:r>
      <w:r w:rsidR="0072221F" w:rsidRPr="0072221F">
        <w:rPr>
          <w:kern w:val="0"/>
          <w:vertAlign w:val="subscript"/>
          <w14:ligatures w14:val="none"/>
        </w:rPr>
        <w:t>N</w:t>
      </w:r>
      <w:r w:rsidR="0072221F">
        <w:rPr>
          <w:kern w:val="0"/>
          <w14:ligatures w14:val="none"/>
        </w:rPr>
        <w:t>’</w:t>
      </w:r>
      <w:r>
        <w:rPr>
          <w:kern w:val="0"/>
          <w14:ligatures w14:val="none"/>
        </w:rPr>
        <w:t xml:space="preserve">. Let </w:t>
      </w:r>
      <w:r w:rsidR="002914A1">
        <w:rPr>
          <w:kern w:val="0"/>
          <w14:ligatures w14:val="none"/>
        </w:rPr>
        <w:t>the</w:t>
      </w:r>
      <w:r>
        <w:rPr>
          <w:kern w:val="0"/>
          <w14:ligatures w14:val="none"/>
        </w:rPr>
        <w:t xml:space="preserve"> </w:t>
      </w:r>
      <w:proofErr w:type="spellStart"/>
      <w:r>
        <w:rPr>
          <w:kern w:val="0"/>
          <w14:ligatures w14:val="none"/>
        </w:rPr>
        <w:t>QpinDelay</w:t>
      </w:r>
      <w:proofErr w:type="spellEnd"/>
      <w:r>
        <w:rPr>
          <w:kern w:val="0"/>
          <w14:ligatures w14:val="none"/>
        </w:rPr>
        <w:t xml:space="preserve"> </w:t>
      </w:r>
      <w:r w:rsidR="002914A1">
        <w:rPr>
          <w:kern w:val="0"/>
          <w14:ligatures w14:val="none"/>
        </w:rPr>
        <w:t>of FF</w:t>
      </w:r>
      <w:r w:rsidR="002914A1">
        <w:rPr>
          <w:kern w:val="0"/>
          <w:vertAlign w:val="subscript"/>
          <w14:ligatures w14:val="none"/>
        </w:rPr>
        <w:t>0</w:t>
      </w:r>
      <w:r w:rsidR="002914A1">
        <w:rPr>
          <w:kern w:val="0"/>
          <w14:ligatures w14:val="none"/>
        </w:rPr>
        <w:t xml:space="preserve">’ </w:t>
      </w:r>
      <w:r>
        <w:rPr>
          <w:kern w:val="0"/>
          <w14:ligatures w14:val="none"/>
        </w:rPr>
        <w:t>be δ</w:t>
      </w:r>
      <w:r w:rsidR="002914A1" w:rsidRPr="002914A1">
        <w:rPr>
          <w:kern w:val="0"/>
          <w:vertAlign w:val="subscript"/>
          <w14:ligatures w14:val="none"/>
        </w:rPr>
        <w:t>0</w:t>
      </w:r>
      <w:r w:rsidR="002914A1">
        <w:rPr>
          <w:kern w:val="0"/>
          <w14:ligatures w14:val="none"/>
        </w:rPr>
        <w:t>’</w:t>
      </w:r>
      <w:r>
        <w:rPr>
          <w:kern w:val="0"/>
          <w14:ligatures w14:val="none"/>
        </w:rPr>
        <w:t xml:space="preserve">, the half-perimeter wirelength of the net of the Q pin of </w:t>
      </w:r>
      <w:r w:rsidR="002914A1">
        <w:rPr>
          <w:kern w:val="0"/>
          <w14:ligatures w14:val="none"/>
        </w:rPr>
        <w:t>FF</w:t>
      </w:r>
      <w:r w:rsidR="002914A1">
        <w:rPr>
          <w:kern w:val="0"/>
          <w:vertAlign w:val="subscript"/>
          <w14:ligatures w14:val="none"/>
        </w:rPr>
        <w:t>0</w:t>
      </w:r>
      <w:r w:rsidR="002914A1">
        <w:rPr>
          <w:kern w:val="0"/>
          <w14:ligatures w14:val="none"/>
        </w:rPr>
        <w:t>’</w:t>
      </w:r>
      <w:r>
        <w:rPr>
          <w:kern w:val="0"/>
          <w14:ligatures w14:val="none"/>
        </w:rPr>
        <w:t xml:space="preserve"> be </w:t>
      </w:r>
      <m:oMath>
        <m:sSubSup>
          <m:sSubSupPr>
            <m:ctrlPr>
              <w:rPr>
                <w:rFonts w:ascii="Cambria Math" w:hAnsi="Cambria Math" w:cs="Times New Roman"/>
                <w:i/>
                <w:sz w:val="24"/>
                <w:szCs w:val="24"/>
              </w:rPr>
            </m:ctrlPr>
          </m:sSubSupPr>
          <m:e>
            <m:r>
              <w:rPr>
                <w:rFonts w:ascii="Cambria Math" w:hAnsi="Cambria Math"/>
                <w:kern w:val="0"/>
                <w14:ligatures w14:val="none"/>
              </w:rPr>
              <m:t>WL</m:t>
            </m:r>
          </m:e>
          <m:sub>
            <m:r>
              <w:rPr>
                <w:rFonts w:ascii="Cambria Math" w:hAnsi="Cambria Math"/>
                <w:kern w:val="0"/>
                <w14:ligatures w14:val="none"/>
              </w:rPr>
              <m:t>0</m:t>
            </m:r>
          </m:sub>
          <m:sup>
            <m:r>
              <w:rPr>
                <w:rFonts w:ascii="Cambria Math" w:hAnsi="Cambria Math"/>
                <w:kern w:val="0"/>
                <w14:ligatures w14:val="none"/>
              </w:rPr>
              <m:t>Q</m:t>
            </m:r>
          </m:sup>
        </m:sSubSup>
        <m:r>
          <w:rPr>
            <w:rFonts w:ascii="Cambria Math" w:hAnsi="Cambria Math" w:cs="Times New Roman"/>
            <w:sz w:val="24"/>
            <w:szCs w:val="24"/>
          </w:rPr>
          <m:t>'</m:t>
        </m:r>
      </m:oMath>
      <w:r>
        <w:rPr>
          <w:kern w:val="0"/>
          <w14:ligatures w14:val="none"/>
        </w:rPr>
        <w:t>, and the half-perimeter wirelength of the net of the D pin of FF</w:t>
      </w:r>
      <w:r w:rsidR="002914A1" w:rsidRPr="002914A1">
        <w:rPr>
          <w:kern w:val="0"/>
          <w:vertAlign w:val="subscript"/>
          <w14:ligatures w14:val="none"/>
        </w:rPr>
        <w:t>N</w:t>
      </w:r>
      <w:r w:rsidR="002914A1">
        <w:rPr>
          <w:kern w:val="0"/>
          <w14:ligatures w14:val="none"/>
        </w:rPr>
        <w:t>’</w:t>
      </w:r>
      <w:r>
        <w:rPr>
          <w:kern w:val="0"/>
          <w14:ligatures w14:val="none"/>
        </w:rPr>
        <w:t xml:space="preserve"> be </w:t>
      </w:r>
      <m:oMath>
        <m:sSubSup>
          <m:sSubSupPr>
            <m:ctrlPr>
              <w:rPr>
                <w:rFonts w:ascii="Cambria Math" w:hAnsi="Cambria Math" w:cs="Times New Roman"/>
                <w:i/>
                <w:sz w:val="24"/>
                <w:szCs w:val="24"/>
              </w:rPr>
            </m:ctrlPr>
          </m:sSubSupPr>
          <m:e>
            <m:r>
              <w:rPr>
                <w:rFonts w:ascii="Cambria Math" w:hAnsi="Cambria Math"/>
                <w:kern w:val="0"/>
                <w14:ligatures w14:val="none"/>
              </w:rPr>
              <m:t>WL</m:t>
            </m:r>
          </m:e>
          <m:sub>
            <m:r>
              <w:rPr>
                <w:rFonts w:ascii="Cambria Math" w:hAnsi="Cambria Math"/>
                <w:kern w:val="0"/>
                <w14:ligatures w14:val="none"/>
              </w:rPr>
              <m:t>N</m:t>
            </m:r>
          </m:sub>
          <m:sup>
            <m:r>
              <w:rPr>
                <w:rFonts w:ascii="Cambria Math" w:hAnsi="Cambria Math"/>
                <w:kern w:val="0"/>
                <w14:ligatures w14:val="none"/>
              </w:rPr>
              <m:t>D</m:t>
            </m:r>
          </m:sup>
        </m:sSubSup>
        <m:r>
          <w:rPr>
            <w:rFonts w:ascii="Cambria Math" w:hAnsi="Cambria Math" w:cs="Times New Roman"/>
            <w:sz w:val="24"/>
            <w:szCs w:val="24"/>
          </w:rPr>
          <m:t>'</m:t>
        </m:r>
      </m:oMath>
      <w:r>
        <w:rPr>
          <w:kern w:val="0"/>
          <w14:ligatures w14:val="none"/>
        </w:rPr>
        <w:t>.</w:t>
      </w:r>
      <w:r w:rsidR="00745510">
        <w:rPr>
          <w:kern w:val="0"/>
          <w14:ligatures w14:val="none"/>
        </w:rPr>
        <w:t xml:space="preserve"> Let the slack of the D pin of FF</w:t>
      </w:r>
      <w:r w:rsidR="00D317BB" w:rsidRPr="00D317BB">
        <w:rPr>
          <w:kern w:val="0"/>
          <w:vertAlign w:val="subscript"/>
          <w14:ligatures w14:val="none"/>
        </w:rPr>
        <w:t>N</w:t>
      </w:r>
      <w:r w:rsidR="00D317BB">
        <w:rPr>
          <w:kern w:val="0"/>
          <w14:ligatures w14:val="none"/>
        </w:rPr>
        <w:t>’</w:t>
      </w:r>
      <w:r w:rsidR="00745510">
        <w:rPr>
          <w:kern w:val="0"/>
          <w14:ligatures w14:val="none"/>
        </w:rPr>
        <w:t xml:space="preserve"> be S</w:t>
      </w:r>
      <w:r w:rsidR="00D317BB" w:rsidRPr="00D317BB">
        <w:rPr>
          <w:kern w:val="0"/>
          <w:vertAlign w:val="subscript"/>
          <w14:ligatures w14:val="none"/>
        </w:rPr>
        <w:t>FFN</w:t>
      </w:r>
      <w:r w:rsidR="00D317BB">
        <w:rPr>
          <w:kern w:val="0"/>
          <w14:ligatures w14:val="none"/>
        </w:rPr>
        <w:t>’</w:t>
      </w:r>
      <w:r w:rsidR="00745510">
        <w:rPr>
          <w:kern w:val="0"/>
          <w14:ligatures w14:val="none"/>
        </w:rPr>
        <w:t xml:space="preserve"> and </w:t>
      </w:r>
      <w:r w:rsidR="006C7317">
        <w:rPr>
          <w:kern w:val="0"/>
          <w14:ligatures w14:val="none"/>
        </w:rPr>
        <w:t>that of FF</w:t>
      </w:r>
      <w:r w:rsidR="006C7317" w:rsidRPr="00C429BB">
        <w:rPr>
          <w:kern w:val="0"/>
          <w:vertAlign w:val="subscript"/>
          <w14:ligatures w14:val="none"/>
        </w:rPr>
        <w:t>N</w:t>
      </w:r>
      <w:r w:rsidR="006C7317">
        <w:rPr>
          <w:kern w:val="0"/>
          <w14:ligatures w14:val="none"/>
        </w:rPr>
        <w:t xml:space="preserve"> be </w:t>
      </w:r>
      <w:r w:rsidR="00C429BB">
        <w:rPr>
          <w:kern w:val="0"/>
          <w14:ligatures w14:val="none"/>
        </w:rPr>
        <w:t>S</w:t>
      </w:r>
      <w:r w:rsidR="00C429BB" w:rsidRPr="00C429BB">
        <w:rPr>
          <w:kern w:val="0"/>
          <w:vertAlign w:val="subscript"/>
          <w14:ligatures w14:val="none"/>
        </w:rPr>
        <w:t>FFN</w:t>
      </w:r>
      <w:r w:rsidR="00C429BB">
        <w:rPr>
          <w:kern w:val="0"/>
          <w14:ligatures w14:val="none"/>
        </w:rPr>
        <w:t>, the new slack of the D pin of FF</w:t>
      </w:r>
      <w:r w:rsidR="00D317BB" w:rsidRPr="00D317BB">
        <w:rPr>
          <w:kern w:val="0"/>
          <w:vertAlign w:val="subscript"/>
          <w14:ligatures w14:val="none"/>
        </w:rPr>
        <w:t>N</w:t>
      </w:r>
      <w:r w:rsidR="00D317BB">
        <w:rPr>
          <w:kern w:val="0"/>
          <w14:ligatures w14:val="none"/>
        </w:rPr>
        <w:t>’</w:t>
      </w:r>
      <w:r w:rsidR="00C429BB">
        <w:rPr>
          <w:kern w:val="0"/>
          <w14:ligatures w14:val="none"/>
        </w:rPr>
        <w:t xml:space="preserve"> is calculated as</w:t>
      </w:r>
      <w:r w:rsidR="007C0574">
        <w:rPr>
          <w:rFonts w:hint="eastAsia"/>
          <w:kern w:val="0"/>
          <w14:ligatures w14:val="none"/>
        </w:rPr>
        <w:t>:</w:t>
      </w:r>
      <w:r w:rsidR="00C429BB">
        <w:rPr>
          <w:kern w:val="0"/>
          <w14:ligatures w14:val="none"/>
        </w:rPr>
        <w:t xml:space="preserve"> S</w:t>
      </w:r>
      <w:r w:rsidR="00D317BB" w:rsidRPr="00D317BB">
        <w:rPr>
          <w:kern w:val="0"/>
          <w:vertAlign w:val="subscript"/>
          <w14:ligatures w14:val="none"/>
        </w:rPr>
        <w:t>FFN</w:t>
      </w:r>
      <w:r w:rsidR="00D317BB">
        <w:rPr>
          <w:kern w:val="0"/>
          <w14:ligatures w14:val="none"/>
        </w:rPr>
        <w:t>’</w:t>
      </w:r>
      <w:r w:rsidR="00C429BB">
        <w:rPr>
          <w:kern w:val="0"/>
          <w14:ligatures w14:val="none"/>
        </w:rPr>
        <w:t xml:space="preserve"> = S</w:t>
      </w:r>
      <w:r w:rsidR="00C429BB">
        <w:rPr>
          <w:kern w:val="0"/>
          <w:vertAlign w:val="subscript"/>
          <w14:ligatures w14:val="none"/>
        </w:rPr>
        <w:t>FFN</w:t>
      </w:r>
      <w:r w:rsidR="00C429BB">
        <w:rPr>
          <w:kern w:val="0"/>
          <w14:ligatures w14:val="none"/>
        </w:rPr>
        <w:t xml:space="preserve"> + (δ</w:t>
      </w:r>
      <w:r w:rsidR="00C429BB">
        <w:rPr>
          <w:kern w:val="0"/>
          <w:vertAlign w:val="subscript"/>
          <w14:ligatures w14:val="none"/>
        </w:rPr>
        <w:t>0</w:t>
      </w:r>
      <w:r w:rsidR="00C429BB">
        <w:rPr>
          <w:kern w:val="0"/>
          <w14:ligatures w14:val="none"/>
        </w:rPr>
        <w:t xml:space="preserve"> – δ</w:t>
      </w:r>
      <w:r w:rsidR="00D317BB" w:rsidRPr="00D317BB">
        <w:rPr>
          <w:kern w:val="0"/>
          <w:vertAlign w:val="subscript"/>
          <w14:ligatures w14:val="none"/>
        </w:rPr>
        <w:t>0</w:t>
      </w:r>
      <w:r w:rsidR="00D317BB">
        <w:rPr>
          <w:kern w:val="0"/>
          <w14:ligatures w14:val="none"/>
        </w:rPr>
        <w:t>’</w:t>
      </w:r>
      <w:r w:rsidR="00C429BB">
        <w:rPr>
          <w:kern w:val="0"/>
          <w14:ligatures w14:val="none"/>
        </w:rPr>
        <w:t xml:space="preserve">) + </w:t>
      </w:r>
      <w:proofErr w:type="spellStart"/>
      <w:r w:rsidR="00C429BB">
        <w:rPr>
          <w:kern w:val="0"/>
          <w14:ligatures w14:val="none"/>
        </w:rPr>
        <w:t>DisplacementDelay</w:t>
      </w:r>
      <w:proofErr w:type="spellEnd"/>
      <w:r w:rsidR="00C429BB">
        <w:rPr>
          <w:kern w:val="0"/>
          <w14:ligatures w14:val="none"/>
        </w:rPr>
        <w:t xml:space="preserve"> * (</w:t>
      </w:r>
      <m:oMath>
        <m:sSubSup>
          <m:sSubSupPr>
            <m:ctrlPr>
              <w:rPr>
                <w:rFonts w:ascii="Cambria Math" w:hAnsi="Cambria Math" w:cs="Times New Roman"/>
                <w:i/>
                <w:sz w:val="24"/>
                <w:szCs w:val="24"/>
              </w:rPr>
            </m:ctrlPr>
          </m:sSubSupPr>
          <m:e>
            <m:r>
              <w:rPr>
                <w:rFonts w:ascii="Cambria Math" w:hAnsi="Cambria Math"/>
                <w:kern w:val="0"/>
                <w14:ligatures w14:val="none"/>
              </w:rPr>
              <m:t>WL</m:t>
            </m:r>
          </m:e>
          <m:sub>
            <m:r>
              <w:rPr>
                <w:rFonts w:ascii="Cambria Math" w:hAnsi="Cambria Math"/>
                <w:kern w:val="0"/>
                <w14:ligatures w14:val="none"/>
              </w:rPr>
              <m:t>0</m:t>
            </m:r>
          </m:sub>
          <m:sup>
            <m:r>
              <w:rPr>
                <w:rFonts w:ascii="Cambria Math" w:hAnsi="Cambria Math"/>
                <w:kern w:val="0"/>
                <w14:ligatures w14:val="none"/>
              </w:rPr>
              <m:t>Q</m:t>
            </m:r>
          </m:sup>
        </m:sSubSup>
      </m:oMath>
      <w:r w:rsidR="00C429BB">
        <w:rPr>
          <w:kern w:val="0"/>
          <w14:ligatures w14:val="none"/>
        </w:rPr>
        <w:t xml:space="preserve"> – </w:t>
      </w:r>
      <m:oMath>
        <m:sSubSup>
          <m:sSubSupPr>
            <m:ctrlPr>
              <w:rPr>
                <w:rFonts w:ascii="Cambria Math" w:hAnsi="Cambria Math" w:cs="Times New Roman"/>
                <w:i/>
                <w:sz w:val="24"/>
                <w:szCs w:val="24"/>
              </w:rPr>
            </m:ctrlPr>
          </m:sSubSupPr>
          <m:e>
            <m:r>
              <w:rPr>
                <w:rFonts w:ascii="Cambria Math" w:hAnsi="Cambria Math"/>
                <w:kern w:val="0"/>
                <w14:ligatures w14:val="none"/>
              </w:rPr>
              <m:t>WL</m:t>
            </m:r>
          </m:e>
          <m:sub>
            <m:r>
              <w:rPr>
                <w:rFonts w:ascii="Cambria Math" w:hAnsi="Cambria Math"/>
                <w:kern w:val="0"/>
                <w14:ligatures w14:val="none"/>
              </w:rPr>
              <m:t>0</m:t>
            </m:r>
          </m:sub>
          <m:sup>
            <m:r>
              <w:rPr>
                <w:rFonts w:ascii="Cambria Math" w:hAnsi="Cambria Math"/>
                <w:kern w:val="0"/>
                <w14:ligatures w14:val="none"/>
              </w:rPr>
              <m:t>Q</m:t>
            </m:r>
          </m:sup>
        </m:sSubSup>
        <m:r>
          <w:rPr>
            <w:rFonts w:ascii="Cambria Math" w:hAnsi="Cambria Math" w:cs="Times New Roman"/>
            <w:sz w:val="24"/>
            <w:szCs w:val="24"/>
          </w:rPr>
          <m:t>'</m:t>
        </m:r>
      </m:oMath>
      <w:r w:rsidR="00C429BB">
        <w:rPr>
          <w:kern w:val="0"/>
          <w14:ligatures w14:val="none"/>
        </w:rPr>
        <w:t>) + DisplacementDelay * (</w:t>
      </w:r>
      <m:oMath>
        <m:sSubSup>
          <m:sSubSupPr>
            <m:ctrlPr>
              <w:rPr>
                <w:rFonts w:ascii="Cambria Math" w:hAnsi="Cambria Math" w:cs="Times New Roman"/>
                <w:i/>
                <w:sz w:val="24"/>
                <w:szCs w:val="24"/>
              </w:rPr>
            </m:ctrlPr>
          </m:sSubSupPr>
          <m:e>
            <m:r>
              <w:rPr>
                <w:rFonts w:ascii="Cambria Math" w:hAnsi="Cambria Math"/>
                <w:kern w:val="0"/>
                <w14:ligatures w14:val="none"/>
              </w:rPr>
              <m:t>WL</m:t>
            </m:r>
          </m:e>
          <m:sub>
            <m:r>
              <w:rPr>
                <w:rFonts w:ascii="Cambria Math" w:hAnsi="Cambria Math"/>
                <w:kern w:val="0"/>
                <w14:ligatures w14:val="none"/>
              </w:rPr>
              <m:t>N</m:t>
            </m:r>
          </m:sub>
          <m:sup>
            <m:r>
              <w:rPr>
                <w:rFonts w:ascii="Cambria Math" w:hAnsi="Cambria Math"/>
                <w:kern w:val="0"/>
                <w14:ligatures w14:val="none"/>
              </w:rPr>
              <m:t>D</m:t>
            </m:r>
          </m:sup>
        </m:sSubSup>
      </m:oMath>
      <w:r w:rsidR="00C429BB">
        <w:rPr>
          <w:kern w:val="0"/>
          <w14:ligatures w14:val="none"/>
        </w:rPr>
        <w:t xml:space="preserve"> – </w:t>
      </w:r>
      <m:oMath>
        <m:sSubSup>
          <m:sSubSupPr>
            <m:ctrlPr>
              <w:rPr>
                <w:rFonts w:ascii="Cambria Math" w:hAnsi="Cambria Math" w:cs="Times New Roman"/>
                <w:i/>
                <w:sz w:val="24"/>
                <w:szCs w:val="24"/>
              </w:rPr>
            </m:ctrlPr>
          </m:sSubSupPr>
          <m:e>
            <m:r>
              <w:rPr>
                <w:rFonts w:ascii="Cambria Math" w:hAnsi="Cambria Math"/>
                <w:kern w:val="0"/>
                <w14:ligatures w14:val="none"/>
              </w:rPr>
              <m:t>WL</m:t>
            </m:r>
          </m:e>
          <m:sub>
            <m:r>
              <w:rPr>
                <w:rFonts w:ascii="Cambria Math" w:hAnsi="Cambria Math"/>
                <w:kern w:val="0"/>
                <w14:ligatures w14:val="none"/>
              </w:rPr>
              <m:t>N</m:t>
            </m:r>
          </m:sub>
          <m:sup>
            <m:r>
              <w:rPr>
                <w:rFonts w:ascii="Cambria Math" w:hAnsi="Cambria Math"/>
                <w:kern w:val="0"/>
                <w14:ligatures w14:val="none"/>
              </w:rPr>
              <m:t>D</m:t>
            </m:r>
          </m:sup>
        </m:sSubSup>
        <m:r>
          <w:rPr>
            <w:rFonts w:ascii="Cambria Math" w:hAnsi="Cambria Math" w:cs="Times New Roman"/>
            <w:sz w:val="24"/>
            <w:szCs w:val="24"/>
          </w:rPr>
          <m:t>'</m:t>
        </m:r>
      </m:oMath>
      <w:r w:rsidR="00C429BB">
        <w:rPr>
          <w:kern w:val="0"/>
          <w14:ligatures w14:val="none"/>
        </w:rPr>
        <w:t>)</w:t>
      </w:r>
    </w:p>
    <w:p w14:paraId="3CE35C0B" w14:textId="2665B7B2" w:rsidR="00B73483" w:rsidRPr="00B73483" w:rsidRDefault="00025DE9">
      <w:pPr>
        <w:rPr>
          <w:kern w:val="0"/>
          <w14:ligatures w14:val="none"/>
        </w:rPr>
      </w:pPr>
      <w:r>
        <w:rPr>
          <w:kern w:val="0"/>
          <w14:ligatures w14:val="none"/>
        </w:rPr>
        <w:t>F</w:t>
      </w:r>
      <w:r w:rsidR="00B73483">
        <w:rPr>
          <w:kern w:val="0"/>
          <w14:ligatures w14:val="none"/>
        </w:rPr>
        <w:t>or each FF</w:t>
      </w:r>
      <w:r w:rsidR="00B73483">
        <w:rPr>
          <w:kern w:val="0"/>
          <w:vertAlign w:val="subscript"/>
          <w14:ligatures w14:val="none"/>
        </w:rPr>
        <w:t>0</w:t>
      </w:r>
      <w:r w:rsidR="00B73483">
        <w:rPr>
          <w:kern w:val="0"/>
          <w14:ligatures w14:val="none"/>
        </w:rPr>
        <w:t>, the evaluator would map the contestant’s output FF</w:t>
      </w:r>
      <w:r w:rsidR="003B5BF7" w:rsidRPr="003B5BF7">
        <w:rPr>
          <w:kern w:val="0"/>
          <w:vertAlign w:val="subscript"/>
          <w14:ligatures w14:val="none"/>
        </w:rPr>
        <w:t>0</w:t>
      </w:r>
      <w:r w:rsidR="003B5BF7">
        <w:rPr>
          <w:kern w:val="0"/>
          <w14:ligatures w14:val="none"/>
        </w:rPr>
        <w:t>’</w:t>
      </w:r>
      <w:r w:rsidR="00B73483">
        <w:rPr>
          <w:kern w:val="0"/>
          <w14:ligatures w14:val="none"/>
        </w:rPr>
        <w:t xml:space="preserve"> from its original FF</w:t>
      </w:r>
      <w:r w:rsidR="00B73483">
        <w:rPr>
          <w:kern w:val="0"/>
          <w:vertAlign w:val="subscript"/>
          <w14:ligatures w14:val="none"/>
        </w:rPr>
        <w:t>0</w:t>
      </w:r>
      <w:r w:rsidR="00B73483">
        <w:rPr>
          <w:kern w:val="0"/>
          <w14:ligatures w14:val="none"/>
        </w:rPr>
        <w:t xml:space="preserve"> based on contestants’ mapping </w:t>
      </w:r>
      <w:proofErr w:type="gramStart"/>
      <w:r w:rsidR="00B73483">
        <w:rPr>
          <w:kern w:val="0"/>
          <w14:ligatures w14:val="none"/>
        </w:rPr>
        <w:t>list, and</w:t>
      </w:r>
      <w:proofErr w:type="gramEnd"/>
      <w:r w:rsidR="00B73483">
        <w:rPr>
          <w:kern w:val="0"/>
          <w14:ligatures w14:val="none"/>
        </w:rPr>
        <w:t xml:space="preserve"> calculate </w:t>
      </w:r>
      <w:r>
        <w:rPr>
          <w:kern w:val="0"/>
          <w14:ligatures w14:val="none"/>
        </w:rPr>
        <w:t xml:space="preserve">the new slack </w:t>
      </w:r>
      <w:r w:rsidR="00B73483">
        <w:rPr>
          <w:kern w:val="0"/>
          <w14:ligatures w14:val="none"/>
        </w:rPr>
        <w:t>S</w:t>
      </w:r>
      <w:r w:rsidR="00A12BAD" w:rsidRPr="00A12BAD">
        <w:rPr>
          <w:kern w:val="0"/>
          <w:vertAlign w:val="subscript"/>
          <w14:ligatures w14:val="none"/>
        </w:rPr>
        <w:t>FF0</w:t>
      </w:r>
      <w:r w:rsidR="00A12BAD">
        <w:rPr>
          <w:kern w:val="0"/>
          <w14:ligatures w14:val="none"/>
        </w:rPr>
        <w:t>’</w:t>
      </w:r>
      <w:r w:rsidR="00E3746A">
        <w:rPr>
          <w:kern w:val="0"/>
          <w14:ligatures w14:val="none"/>
        </w:rPr>
        <w:t xml:space="preserve">. </w:t>
      </w:r>
    </w:p>
    <w:p w14:paraId="7FF64CDC" w14:textId="2B50268B" w:rsidR="00F656E4" w:rsidRPr="00CB3D67" w:rsidRDefault="00664382">
      <w:pPr>
        <w:rPr>
          <w:kern w:val="0"/>
          <w14:ligatures w14:val="none"/>
        </w:rPr>
      </w:pPr>
      <m:oMath>
        <m:r>
          <w:rPr>
            <w:rFonts w:ascii="Cambria Math" w:hAnsi="Cambria Math"/>
            <w:kern w:val="0"/>
            <w14:ligatures w14:val="none"/>
          </w:rPr>
          <m:t>Power</m:t>
        </m:r>
      </m:oMath>
      <w:r>
        <w:rPr>
          <w:rFonts w:hint="eastAsia"/>
        </w:rPr>
        <w:t xml:space="preserve"> stands for total power consumption. We</w:t>
      </w:r>
      <w:r>
        <w:t>’</w:t>
      </w:r>
      <w:r>
        <w:rPr>
          <w:rFonts w:hint="eastAsia"/>
        </w:rPr>
        <w:t xml:space="preserve">ll </w:t>
      </w:r>
      <w:r w:rsidR="00095B24">
        <w:rPr>
          <w:rFonts w:hint="eastAsia"/>
        </w:rPr>
        <w:t xml:space="preserve">sum up </w:t>
      </w:r>
      <w:r>
        <w:rPr>
          <w:rFonts w:hint="eastAsia"/>
        </w:rPr>
        <w:t>the power consumption value from each flip-flop</w:t>
      </w:r>
      <w:r w:rsidR="00095B24">
        <w:rPr>
          <w:rFonts w:hint="eastAsia"/>
        </w:rPr>
        <w:t xml:space="preserve"> </w:t>
      </w:r>
      <w:r w:rsidR="00CB3D67">
        <w:rPr>
          <w:rFonts w:hint="eastAsia"/>
        </w:rPr>
        <w:t xml:space="preserve">to formulate </w:t>
      </w:r>
      <m:oMath>
        <m:r>
          <w:rPr>
            <w:rFonts w:ascii="Cambria Math" w:hAnsi="Cambria Math"/>
            <w:kern w:val="0"/>
            <w14:ligatures w14:val="none"/>
          </w:rPr>
          <m:t>Power</m:t>
        </m:r>
      </m:oMath>
      <w:r w:rsidR="00CB3D67">
        <w:rPr>
          <w:rFonts w:hint="eastAsia"/>
          <w:kern w:val="0"/>
          <w14:ligatures w14:val="none"/>
        </w:rPr>
        <w:t xml:space="preserve"> cost.</w:t>
      </w:r>
    </w:p>
    <w:p w14:paraId="3FA548B5" w14:textId="6AC4B185" w:rsidR="00CB3D67" w:rsidRDefault="00CB3D67">
      <m:oMath>
        <m:r>
          <w:rPr>
            <w:rFonts w:ascii="Cambria Math" w:hAnsi="Cambria Math"/>
            <w:kern w:val="0"/>
            <w14:ligatures w14:val="none"/>
          </w:rPr>
          <m:t>Area</m:t>
        </m:r>
      </m:oMath>
      <w:r>
        <w:rPr>
          <w:rFonts w:hint="eastAsia"/>
        </w:rPr>
        <w:t xml:space="preserve"> stands for total area. We</w:t>
      </w:r>
      <w:r>
        <w:t>’</w:t>
      </w:r>
      <w:r>
        <w:rPr>
          <w:rFonts w:hint="eastAsia"/>
        </w:rPr>
        <w:t xml:space="preserve">ll sum up the area cost of each flip-flop to formulate </w:t>
      </w:r>
      <m:oMath>
        <m:r>
          <w:rPr>
            <w:rFonts w:ascii="Cambria Math" w:hAnsi="Cambria Math"/>
            <w:kern w:val="0"/>
            <w14:ligatures w14:val="none"/>
          </w:rPr>
          <m:t>Area</m:t>
        </m:r>
      </m:oMath>
      <w:r>
        <w:rPr>
          <w:rFonts w:hint="eastAsia"/>
        </w:rPr>
        <w:t xml:space="preserve"> cost.</w:t>
      </w:r>
    </w:p>
    <w:p w14:paraId="40F97658" w14:textId="0AB00370" w:rsidR="00CB3D67" w:rsidRPr="00CB3D67" w:rsidRDefault="00AC6AFA">
      <w:bookmarkStart w:id="84" w:name="OLE_LINK40"/>
      <m:oMath>
        <m:r>
          <w:rPr>
            <w:rFonts w:ascii="Cambria Math" w:hAnsi="Cambria Math"/>
            <w:kern w:val="0"/>
            <w14:ligatures w14:val="none"/>
          </w:rPr>
          <m:t>D</m:t>
        </m:r>
      </m:oMath>
      <w:bookmarkEnd w:id="84"/>
      <w:r>
        <w:rPr>
          <w:kern w:val="0"/>
          <w14:ligatures w14:val="none"/>
        </w:rPr>
        <w:t xml:space="preserve"> stands for the number of bins that violates the utilization rate threshold.</w:t>
      </w:r>
      <w:r>
        <w:rPr>
          <w:rFonts w:hint="eastAsia"/>
          <w:kern w:val="0"/>
          <w14:ligatures w14:val="none"/>
        </w:rPr>
        <w:t xml:space="preserve"> We</w:t>
      </w:r>
      <w:r>
        <w:rPr>
          <w:kern w:val="0"/>
          <w14:ligatures w14:val="none"/>
        </w:rPr>
        <w:t>’</w:t>
      </w:r>
      <w:r>
        <w:rPr>
          <w:rFonts w:hint="eastAsia"/>
          <w:kern w:val="0"/>
          <w14:ligatures w14:val="none"/>
        </w:rPr>
        <w:t xml:space="preserve">ll </w:t>
      </w:r>
      <w:r w:rsidR="00F50B6C">
        <w:rPr>
          <w:rFonts w:hint="eastAsia"/>
          <w:kern w:val="0"/>
          <w14:ligatures w14:val="none"/>
        </w:rPr>
        <w:t xml:space="preserve">calculate </w:t>
      </w:r>
      <w:r w:rsidR="00263B22">
        <w:rPr>
          <w:rFonts w:hint="eastAsia"/>
          <w:kern w:val="0"/>
          <w14:ligatures w14:val="none"/>
        </w:rPr>
        <w:t xml:space="preserve">the total area </w:t>
      </w:r>
      <w:r w:rsidR="00DD395D">
        <w:rPr>
          <w:rFonts w:hint="eastAsia"/>
          <w:kern w:val="0"/>
          <w14:ligatures w14:val="none"/>
        </w:rPr>
        <w:t xml:space="preserve">cost </w:t>
      </w:r>
      <w:r w:rsidR="001A21AB">
        <w:rPr>
          <w:rFonts w:hint="eastAsia"/>
          <w:kern w:val="0"/>
          <w14:ligatures w14:val="none"/>
        </w:rPr>
        <w:t xml:space="preserve">of the flip-flops taking up in each bin </w:t>
      </w:r>
      <w:r w:rsidR="00F50B6C">
        <w:rPr>
          <w:rFonts w:hint="eastAsia"/>
          <w:kern w:val="0"/>
          <w14:ligatures w14:val="none"/>
        </w:rPr>
        <w:t>and sum up all violating bins to formulate</w:t>
      </w:r>
      <w:r w:rsidR="00C16DFF">
        <w:rPr>
          <w:rFonts w:hint="eastAsia"/>
          <w:kern w:val="0"/>
          <w14:ligatures w14:val="none"/>
        </w:rPr>
        <w:t xml:space="preserve"> </w:t>
      </w:r>
      <m:oMath>
        <m:r>
          <w:rPr>
            <w:rFonts w:ascii="Cambria Math" w:hAnsi="Cambria Math"/>
            <w:kern w:val="0"/>
            <w14:ligatures w14:val="none"/>
          </w:rPr>
          <m:t>D</m:t>
        </m:r>
      </m:oMath>
      <w:r w:rsidR="00F50B6C">
        <w:rPr>
          <w:rFonts w:hint="eastAsia"/>
          <w:kern w:val="0"/>
          <w14:ligatures w14:val="none"/>
        </w:rPr>
        <w:t xml:space="preserve"> </w:t>
      </w:r>
      <w:r w:rsidR="00C16DFF">
        <w:rPr>
          <w:rFonts w:hint="eastAsia"/>
          <w:kern w:val="0"/>
          <w14:ligatures w14:val="none"/>
        </w:rPr>
        <w:t xml:space="preserve">cost. </w:t>
      </w:r>
    </w:p>
    <w:p w14:paraId="2471C21D" w14:textId="366CE32E" w:rsidR="00B76E43" w:rsidRDefault="00DF4923">
      <w:r w:rsidRPr="00DF4923">
        <w:t>If the program and the output data violate any of these above bullets, you will get 0 score for the corresponding test case.</w:t>
      </w:r>
    </w:p>
    <w:p w14:paraId="552F3219" w14:textId="56EEDD92" w:rsidR="00B76E43" w:rsidRDefault="00B76E43" w:rsidP="2DBCD868">
      <w:pPr>
        <w:jc w:val="center"/>
      </w:pPr>
    </w:p>
    <w:p w14:paraId="05186393" w14:textId="73B4F228" w:rsidR="002578F7" w:rsidRDefault="002578F7" w:rsidP="002578F7">
      <w:bookmarkStart w:id="85" w:name="OLE_LINK20"/>
      <w:r>
        <w:rPr>
          <w:b/>
          <w:sz w:val="28"/>
        </w:rPr>
        <w:t>4.</w:t>
      </w:r>
      <w:r w:rsidR="00C277B8">
        <w:rPr>
          <w:b/>
          <w:sz w:val="28"/>
        </w:rPr>
        <w:t>1</w:t>
      </w:r>
      <w:r>
        <w:rPr>
          <w:b/>
          <w:sz w:val="28"/>
        </w:rPr>
        <w:t xml:space="preserve"> </w:t>
      </w:r>
      <w:r w:rsidR="00C277B8">
        <w:rPr>
          <w:b/>
          <w:sz w:val="28"/>
        </w:rPr>
        <w:t>Runtime factor</w:t>
      </w:r>
      <w:bookmarkEnd w:id="85"/>
    </w:p>
    <w:p w14:paraId="24FFA95A" w14:textId="0EBE874C" w:rsidR="002578F7" w:rsidRDefault="002578F7" w:rsidP="002578F7">
      <w:r>
        <w:t xml:space="preserve">Runtime limit is </w:t>
      </w:r>
      <w:r w:rsidR="00C277B8">
        <w:t>6</w:t>
      </w:r>
      <w:r>
        <w:t>0</w:t>
      </w:r>
      <w:r w:rsidR="00324804">
        <w:t xml:space="preserve"> </w:t>
      </w:r>
      <w:r>
        <w:t>min</w:t>
      </w:r>
      <w:r w:rsidR="00C277B8">
        <w:t>utes</w:t>
      </w:r>
      <w:r>
        <w:t xml:space="preserve"> for each case in the evaluation machine. The hidden cases will be in the same scale as public cases. We would like to introduce the runtime factor in this contest as formulated below to encourage the ideas with faster turnaround-time.</w:t>
      </w:r>
    </w:p>
    <w:p w14:paraId="7057D70A" w14:textId="053B35C5" w:rsidR="00B76E43" w:rsidRDefault="002578F7" w:rsidP="002578F7">
      <w:r>
        <w:lastRenderedPageBreak/>
        <w:t>The number of CPU cores available for your program is 8 cores in the evaluation</w:t>
      </w:r>
      <w:r w:rsidR="00C277B8">
        <w:t xml:space="preserve">: </w:t>
      </w:r>
    </w:p>
    <w:p w14:paraId="68E757D9" w14:textId="77777777" w:rsidR="00157CBA" w:rsidRPr="00E26457" w:rsidRDefault="00157CBA" w:rsidP="00157CBA">
      <w:pPr>
        <w:jc w:val="both"/>
        <w:rPr>
          <w:sz w:val="24"/>
        </w:rPr>
      </w:pPr>
      <m:oMathPara>
        <m:oMathParaPr>
          <m:jc m:val="left"/>
        </m:oMathParaPr>
        <m:oMath>
          <m:r>
            <w:rPr>
              <w:rFonts w:ascii="Cambria Math" w:hAnsi="Cambria Math"/>
              <w:sz w:val="24"/>
            </w:rPr>
            <m:t>runtime factor= 0.02×</m:t>
          </m:r>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r>
                    <w:rPr>
                      <w:rFonts w:ascii="Cambria Math" w:hAnsi="Cambria Math"/>
                      <w:sz w:val="24"/>
                    </w:rPr>
                    <m:t>2</m:t>
                  </m:r>
                </m:sub>
              </m:sSub>
            </m:fName>
            <m:e>
              <m:r>
                <w:rPr>
                  <w:rFonts w:ascii="Cambria Math" w:hAnsi="Cambria Math"/>
                  <w:sz w:val="24"/>
                </w:rPr>
                <m:t>(</m:t>
              </m:r>
              <m:f>
                <m:fPr>
                  <m:ctrlPr>
                    <w:rPr>
                      <w:rFonts w:ascii="Cambria Math" w:hAnsi="Cambria Math"/>
                      <w:i/>
                      <w:sz w:val="24"/>
                    </w:rPr>
                  </m:ctrlPr>
                </m:fPr>
                <m:num>
                  <m:r>
                    <w:rPr>
                      <w:rFonts w:ascii="Cambria Math" w:hAnsi="Cambria Math"/>
                      <w:sz w:val="24"/>
                    </w:rPr>
                    <m:t>elapse time of test binary</m:t>
                  </m:r>
                </m:num>
                <m:den>
                  <m:r>
                    <w:rPr>
                      <w:rFonts w:ascii="Cambria Math" w:hAnsi="Cambria Math"/>
                      <w:sz w:val="24"/>
                    </w:rPr>
                    <m:t>median elapse time</m:t>
                  </m:r>
                </m:den>
              </m:f>
              <m:r>
                <w:rPr>
                  <w:rFonts w:ascii="Cambria Math" w:hAnsi="Cambria Math"/>
                  <w:sz w:val="24"/>
                </w:rPr>
                <m:t>)</m:t>
              </m:r>
            </m:e>
          </m:func>
        </m:oMath>
      </m:oMathPara>
    </w:p>
    <w:p w14:paraId="370402E4" w14:textId="77777777" w:rsidR="00155701" w:rsidRPr="00836218" w:rsidRDefault="00155701" w:rsidP="00155701">
      <w:pPr>
        <w:jc w:val="both"/>
        <w:rPr>
          <w:sz w:val="24"/>
        </w:rPr>
      </w:pPr>
      <m:oMathPara>
        <m:oMathParaPr>
          <m:jc m:val="left"/>
        </m:oMathParaPr>
        <m:oMath>
          <m:r>
            <w:rPr>
              <w:rFonts w:ascii="Cambria Math" w:hAnsi="Cambria Math"/>
              <w:sz w:val="24"/>
            </w:rPr>
            <m:t>runtime factor bounded=max</m:t>
          </m:r>
          <m:d>
            <m:dPr>
              <m:ctrlPr>
                <w:rPr>
                  <w:rFonts w:ascii="Cambria Math" w:hAnsi="Cambria Math"/>
                  <w:i/>
                  <w:sz w:val="24"/>
                </w:rPr>
              </m:ctrlPr>
            </m:dPr>
            <m:e>
              <m:r>
                <w:rPr>
                  <w:rFonts w:ascii="Cambria Math" w:hAnsi="Cambria Math"/>
                  <w:sz w:val="24"/>
                </w:rPr>
                <m:t>-0.1, min</m:t>
              </m:r>
              <m:d>
                <m:dPr>
                  <m:ctrlPr>
                    <w:rPr>
                      <w:rFonts w:ascii="Cambria Math" w:hAnsi="Cambria Math"/>
                      <w:i/>
                      <w:sz w:val="24"/>
                    </w:rPr>
                  </m:ctrlPr>
                </m:dPr>
                <m:e>
                  <m:r>
                    <w:rPr>
                      <w:rFonts w:ascii="Cambria Math" w:hAnsi="Cambria Math"/>
                      <w:sz w:val="24"/>
                    </w:rPr>
                    <m:t>0.1, runtime factor</m:t>
                  </m:r>
                </m:e>
              </m:d>
            </m:e>
          </m:d>
        </m:oMath>
      </m:oMathPara>
    </w:p>
    <w:p w14:paraId="66F0685F" w14:textId="77777777" w:rsidR="006D0011" w:rsidRDefault="006D0011" w:rsidP="006D0011">
      <w:pPr>
        <w:jc w:val="both"/>
        <w:rPr>
          <w:sz w:val="24"/>
        </w:rPr>
      </w:pPr>
      <m:oMathPara>
        <m:oMathParaPr>
          <m:jc m:val="left"/>
        </m:oMathParaPr>
        <m:oMath>
          <m:r>
            <m:rPr>
              <m:sty m:val="bi"/>
            </m:rPr>
            <w:rPr>
              <w:rFonts w:ascii="Cambria Math" w:hAnsi="Cambria Math"/>
              <w:sz w:val="24"/>
            </w:rPr>
            <m:t>Final score</m:t>
          </m:r>
          <m:r>
            <w:rPr>
              <w:rFonts w:ascii="Cambria Math" w:hAnsi="Cambria Math"/>
              <w:sz w:val="24"/>
            </w:rPr>
            <m:t>=Initial score ×(1.0+runtime factor bounded)</m:t>
          </m:r>
        </m:oMath>
      </m:oMathPara>
    </w:p>
    <w:p w14:paraId="0C76E715" w14:textId="3D4AD5C8" w:rsidR="00B76E43" w:rsidRDefault="00C94485">
      <w:r w:rsidRPr="00C94485">
        <w:t>With this proposed runtime factor, that means if the binary is 2x faster/slower, it would get 2% of initial score advantage/disadvantage. If the binary is 4x faster/slower, it would get 4% of initial score advantage/disadvantage. The runtime factor is bounded to 10%.</w:t>
      </w:r>
    </w:p>
    <w:p w14:paraId="32548A88" w14:textId="1D630AD6" w:rsidR="005C3E4F" w:rsidRDefault="005C3E4F" w:rsidP="005C3E4F">
      <w:r>
        <w:rPr>
          <w:b/>
          <w:kern w:val="0"/>
          <w:sz w:val="28"/>
          <w14:ligatures w14:val="none"/>
        </w:rPr>
        <w:t>4.2 Program Requirements</w:t>
      </w:r>
    </w:p>
    <w:p w14:paraId="705358E6" w14:textId="77777777" w:rsidR="005C3E4F" w:rsidRDefault="005C3E4F" w:rsidP="005C3E4F">
      <w:r>
        <w:t>Your program should be able execute like following:</w:t>
      </w:r>
    </w:p>
    <w:p w14:paraId="33AD1FF7" w14:textId="4886530F" w:rsidR="00B76E43" w:rsidRDefault="005C3E4F" w:rsidP="005C3E4F">
      <w:proofErr w:type="gramStart"/>
      <w:r>
        <w:t>./</w:t>
      </w:r>
      <w:proofErr w:type="gramEnd"/>
      <w:r>
        <w:t>$</w:t>
      </w:r>
      <w:proofErr w:type="spellStart"/>
      <w:r>
        <w:t>binary_name</w:t>
      </w:r>
      <w:proofErr w:type="spellEnd"/>
      <w:r>
        <w:t xml:space="preserve"> &lt;input.txt&gt; &lt;output.txt&gt;</w:t>
      </w:r>
    </w:p>
    <w:p w14:paraId="2B50C898" w14:textId="77777777" w:rsidR="00FD69D8" w:rsidRDefault="00FD1093" w:rsidP="005C3E4F">
      <w:r>
        <w:t xml:space="preserve">The rule for binary name will be given out in the </w:t>
      </w:r>
      <w:r w:rsidR="001334E5">
        <w:t xml:space="preserve">contest website. Please note that contestants should follow the naming description otherwise the score will be annulled. </w:t>
      </w:r>
    </w:p>
    <w:p w14:paraId="7D7B3E44" w14:textId="48136685" w:rsidR="001972E8" w:rsidRDefault="001972E8" w:rsidP="005C3E4F">
      <w:r>
        <w:t xml:space="preserve">Contestants </w:t>
      </w:r>
      <w:r w:rsidR="00026D28">
        <w:t xml:space="preserve">will have access to the </w:t>
      </w:r>
      <w:r w:rsidR="00221D9C">
        <w:t xml:space="preserve">machine provided by </w:t>
      </w:r>
      <w:r w:rsidR="00276BA6">
        <w:t xml:space="preserve">ICCAD. Contestants </w:t>
      </w:r>
      <w:r>
        <w:t xml:space="preserve">are required to upload their binary along with every </w:t>
      </w:r>
      <w:proofErr w:type="gramStart"/>
      <w:r>
        <w:t>modules</w:t>
      </w:r>
      <w:proofErr w:type="gramEnd"/>
      <w:r>
        <w:t xml:space="preserve"> required to run their binary. </w:t>
      </w:r>
      <w:r w:rsidR="00276BA6">
        <w:t xml:space="preserve">Contestants should note </w:t>
      </w:r>
      <w:r w:rsidR="0028355C">
        <w:t xml:space="preserve">that if </w:t>
      </w:r>
      <w:r w:rsidR="00537C52">
        <w:t xml:space="preserve">the public account </w:t>
      </w:r>
      <w:r w:rsidR="00FA5E1F">
        <w:t>could not run the contestant’s binary</w:t>
      </w:r>
      <w:r w:rsidR="00A56F34">
        <w:t xml:space="preserve"> </w:t>
      </w:r>
      <w:r>
        <w:t>due to any reason</w:t>
      </w:r>
      <w:r w:rsidR="00A56F34">
        <w:t xml:space="preserve">, the score would </w:t>
      </w:r>
      <w:r w:rsidR="00FE0A55">
        <w:t xml:space="preserve">result in </w:t>
      </w:r>
      <w:r w:rsidR="00A56F34">
        <w:t>failure</w:t>
      </w:r>
      <w:r>
        <w:t xml:space="preserve">. </w:t>
      </w:r>
    </w:p>
    <w:p w14:paraId="66FB116A" w14:textId="4B15F404" w:rsidR="00B76E43" w:rsidRDefault="004E413C">
      <w:r>
        <w:rPr>
          <w:b/>
          <w:kern w:val="0"/>
          <w:sz w:val="28"/>
          <w14:ligatures w14:val="none"/>
        </w:rPr>
        <w:t>5. References</w:t>
      </w:r>
    </w:p>
    <w:p w14:paraId="2AE9D9D4" w14:textId="55B98406" w:rsidR="004E413C" w:rsidRPr="004E413C" w:rsidRDefault="00061953" w:rsidP="004E413C">
      <w:r>
        <w:t>[</w:t>
      </w:r>
      <w:r w:rsidR="0060343E">
        <w:t>1</w:t>
      </w:r>
      <w:r>
        <w:t xml:space="preserve">] </w:t>
      </w:r>
      <w:r w:rsidR="004E413C" w:rsidRPr="004E413C">
        <w:t>Ya-Chu Chang, Tung-Wei Lin, Iris Hui-Ru Jiang, and Gi-Joon Nam. 2019. Graceful Register Clustering by Effective Mean Shift Algorithm for Power and Timing Balancing. In Proceedings of the 2019 International Symposium on Physical Design (ISPD '19).</w:t>
      </w:r>
    </w:p>
    <w:p w14:paraId="68565C06" w14:textId="3952E4E1" w:rsidR="004E413C" w:rsidRPr="004E413C" w:rsidRDefault="00061953" w:rsidP="004E413C">
      <w:r>
        <w:t>[</w:t>
      </w:r>
      <w:r w:rsidR="0060343E">
        <w:t>2</w:t>
      </w:r>
      <w:r>
        <w:t xml:space="preserve">] </w:t>
      </w:r>
      <w:r w:rsidR="004E413C" w:rsidRPr="004E413C">
        <w:t>Meng-Yun Liu, Yu-Cheng Lai, Wai-Kei Mak, and Ting-Chi Wang. 2022. Generation of Mixed-Driving Multi-Bit Flip-Flops for Power Optimization. In Proceedings of the 41st IEEE/ACM International Conference on Computer-Aided Design (ICCAD '22).</w:t>
      </w:r>
    </w:p>
    <w:p w14:paraId="29AC3B44" w14:textId="33AC5F92" w:rsidR="00CD48F1" w:rsidRDefault="00061953" w:rsidP="004E413C">
      <w:r>
        <w:t>[</w:t>
      </w:r>
      <w:r w:rsidR="0060343E">
        <w:t>3</w:t>
      </w:r>
      <w:r>
        <w:t xml:space="preserve">] </w:t>
      </w:r>
      <w:r w:rsidR="004E413C" w:rsidRPr="004E413C">
        <w:t>Gang Wu, Yue Xu, Dean Wu, Manoj Ragupathy, Yu-yen Mo, and Chris Chu. 2016. Flip-flop clustering by weighted K-means algorithm. In Proceedings of the 53rd Annual Design Automation Conference (DAC '16)</w:t>
      </w:r>
    </w:p>
    <w:p w14:paraId="2395A81C" w14:textId="77777777" w:rsidR="004E413C" w:rsidRDefault="004E413C"/>
    <w:p w14:paraId="3A98AAE8" w14:textId="77777777" w:rsidR="004E413C" w:rsidRDefault="004E413C"/>
    <w:p w14:paraId="6948E9AC" w14:textId="77777777" w:rsidR="006D0011" w:rsidRDefault="006D0011"/>
    <w:p w14:paraId="0B9AD681" w14:textId="77777777" w:rsidR="006D0011" w:rsidRDefault="006D0011"/>
    <w:p w14:paraId="3452BE7A" w14:textId="77777777" w:rsidR="00CD48F1" w:rsidRDefault="00CD48F1"/>
    <w:sectPr w:rsidR="00CD48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9FD19" w14:textId="77777777" w:rsidR="00F83BA9" w:rsidRDefault="00F83BA9" w:rsidP="00ED7860">
      <w:pPr>
        <w:spacing w:after="0" w:line="240" w:lineRule="auto"/>
      </w:pPr>
      <w:r>
        <w:separator/>
      </w:r>
    </w:p>
  </w:endnote>
  <w:endnote w:type="continuationSeparator" w:id="0">
    <w:p w14:paraId="354ECF4F" w14:textId="77777777" w:rsidR="00F83BA9" w:rsidRDefault="00F83BA9" w:rsidP="00ED7860">
      <w:pPr>
        <w:spacing w:after="0" w:line="240" w:lineRule="auto"/>
      </w:pPr>
      <w:r>
        <w:continuationSeparator/>
      </w:r>
    </w:p>
  </w:endnote>
  <w:endnote w:type="continuationNotice" w:id="1">
    <w:p w14:paraId="16E482B5" w14:textId="77777777" w:rsidR="00F83BA9" w:rsidRDefault="00F83B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28FF2" w14:textId="77777777" w:rsidR="00F83BA9" w:rsidRDefault="00F83BA9" w:rsidP="00ED7860">
      <w:pPr>
        <w:spacing w:after="0" w:line="240" w:lineRule="auto"/>
      </w:pPr>
      <w:r>
        <w:separator/>
      </w:r>
    </w:p>
  </w:footnote>
  <w:footnote w:type="continuationSeparator" w:id="0">
    <w:p w14:paraId="5D564F8A" w14:textId="77777777" w:rsidR="00F83BA9" w:rsidRDefault="00F83BA9" w:rsidP="00ED7860">
      <w:pPr>
        <w:spacing w:after="0" w:line="240" w:lineRule="auto"/>
      </w:pPr>
      <w:r>
        <w:continuationSeparator/>
      </w:r>
    </w:p>
  </w:footnote>
  <w:footnote w:type="continuationNotice" w:id="1">
    <w:p w14:paraId="62A69272" w14:textId="77777777" w:rsidR="00F83BA9" w:rsidRDefault="00F83BA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8139C"/>
    <w:multiLevelType w:val="hybridMultilevel"/>
    <w:tmpl w:val="CC5C75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A207E16"/>
    <w:multiLevelType w:val="hybridMultilevel"/>
    <w:tmpl w:val="DFB83EFC"/>
    <w:lvl w:ilvl="0" w:tplc="92D47090">
      <w:start w:val="1"/>
      <w:numFmt w:val="bullet"/>
      <w:lvlText w:val="•"/>
      <w:lvlJc w:val="left"/>
      <w:pPr>
        <w:tabs>
          <w:tab w:val="num" w:pos="720"/>
        </w:tabs>
        <w:ind w:left="720" w:hanging="360"/>
      </w:pPr>
      <w:rPr>
        <w:rFonts w:ascii="Arial" w:hAnsi="Arial" w:hint="default"/>
      </w:rPr>
    </w:lvl>
    <w:lvl w:ilvl="1" w:tplc="BDB67A66" w:tentative="1">
      <w:start w:val="1"/>
      <w:numFmt w:val="bullet"/>
      <w:lvlText w:val="•"/>
      <w:lvlJc w:val="left"/>
      <w:pPr>
        <w:tabs>
          <w:tab w:val="num" w:pos="1440"/>
        </w:tabs>
        <w:ind w:left="1440" w:hanging="360"/>
      </w:pPr>
      <w:rPr>
        <w:rFonts w:ascii="Arial" w:hAnsi="Arial" w:hint="default"/>
      </w:rPr>
    </w:lvl>
    <w:lvl w:ilvl="2" w:tplc="08A02894" w:tentative="1">
      <w:start w:val="1"/>
      <w:numFmt w:val="bullet"/>
      <w:lvlText w:val="•"/>
      <w:lvlJc w:val="left"/>
      <w:pPr>
        <w:tabs>
          <w:tab w:val="num" w:pos="2160"/>
        </w:tabs>
        <w:ind w:left="2160" w:hanging="360"/>
      </w:pPr>
      <w:rPr>
        <w:rFonts w:ascii="Arial" w:hAnsi="Arial" w:hint="default"/>
      </w:rPr>
    </w:lvl>
    <w:lvl w:ilvl="3" w:tplc="F9889FF8" w:tentative="1">
      <w:start w:val="1"/>
      <w:numFmt w:val="bullet"/>
      <w:lvlText w:val="•"/>
      <w:lvlJc w:val="left"/>
      <w:pPr>
        <w:tabs>
          <w:tab w:val="num" w:pos="2880"/>
        </w:tabs>
        <w:ind w:left="2880" w:hanging="360"/>
      </w:pPr>
      <w:rPr>
        <w:rFonts w:ascii="Arial" w:hAnsi="Arial" w:hint="default"/>
      </w:rPr>
    </w:lvl>
    <w:lvl w:ilvl="4" w:tplc="5F049DC6" w:tentative="1">
      <w:start w:val="1"/>
      <w:numFmt w:val="bullet"/>
      <w:lvlText w:val="•"/>
      <w:lvlJc w:val="left"/>
      <w:pPr>
        <w:tabs>
          <w:tab w:val="num" w:pos="3600"/>
        </w:tabs>
        <w:ind w:left="3600" w:hanging="360"/>
      </w:pPr>
      <w:rPr>
        <w:rFonts w:ascii="Arial" w:hAnsi="Arial" w:hint="default"/>
      </w:rPr>
    </w:lvl>
    <w:lvl w:ilvl="5" w:tplc="35CC3CD8" w:tentative="1">
      <w:start w:val="1"/>
      <w:numFmt w:val="bullet"/>
      <w:lvlText w:val="•"/>
      <w:lvlJc w:val="left"/>
      <w:pPr>
        <w:tabs>
          <w:tab w:val="num" w:pos="4320"/>
        </w:tabs>
        <w:ind w:left="4320" w:hanging="360"/>
      </w:pPr>
      <w:rPr>
        <w:rFonts w:ascii="Arial" w:hAnsi="Arial" w:hint="default"/>
      </w:rPr>
    </w:lvl>
    <w:lvl w:ilvl="6" w:tplc="81424F42" w:tentative="1">
      <w:start w:val="1"/>
      <w:numFmt w:val="bullet"/>
      <w:lvlText w:val="•"/>
      <w:lvlJc w:val="left"/>
      <w:pPr>
        <w:tabs>
          <w:tab w:val="num" w:pos="5040"/>
        </w:tabs>
        <w:ind w:left="5040" w:hanging="360"/>
      </w:pPr>
      <w:rPr>
        <w:rFonts w:ascii="Arial" w:hAnsi="Arial" w:hint="default"/>
      </w:rPr>
    </w:lvl>
    <w:lvl w:ilvl="7" w:tplc="F86606B6" w:tentative="1">
      <w:start w:val="1"/>
      <w:numFmt w:val="bullet"/>
      <w:lvlText w:val="•"/>
      <w:lvlJc w:val="left"/>
      <w:pPr>
        <w:tabs>
          <w:tab w:val="num" w:pos="5760"/>
        </w:tabs>
        <w:ind w:left="5760" w:hanging="360"/>
      </w:pPr>
      <w:rPr>
        <w:rFonts w:ascii="Arial" w:hAnsi="Arial" w:hint="default"/>
      </w:rPr>
    </w:lvl>
    <w:lvl w:ilvl="8" w:tplc="E0A0188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B191072"/>
    <w:multiLevelType w:val="hybridMultilevel"/>
    <w:tmpl w:val="5580A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E2E3BA7"/>
    <w:multiLevelType w:val="hybridMultilevel"/>
    <w:tmpl w:val="D96490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2B01CA"/>
    <w:multiLevelType w:val="hybridMultilevel"/>
    <w:tmpl w:val="B2D8B31E"/>
    <w:lvl w:ilvl="0" w:tplc="11204C9E">
      <w:start w:val="1"/>
      <w:numFmt w:val="bullet"/>
      <w:lvlText w:val="•"/>
      <w:lvlJc w:val="left"/>
      <w:pPr>
        <w:tabs>
          <w:tab w:val="num" w:pos="720"/>
        </w:tabs>
        <w:ind w:left="720" w:hanging="360"/>
      </w:pPr>
      <w:rPr>
        <w:rFonts w:ascii="Arial" w:hAnsi="Arial" w:hint="default"/>
      </w:rPr>
    </w:lvl>
    <w:lvl w:ilvl="1" w:tplc="B8AE97B6" w:tentative="1">
      <w:start w:val="1"/>
      <w:numFmt w:val="bullet"/>
      <w:lvlText w:val="•"/>
      <w:lvlJc w:val="left"/>
      <w:pPr>
        <w:tabs>
          <w:tab w:val="num" w:pos="1440"/>
        </w:tabs>
        <w:ind w:left="1440" w:hanging="360"/>
      </w:pPr>
      <w:rPr>
        <w:rFonts w:ascii="Arial" w:hAnsi="Arial" w:hint="default"/>
      </w:rPr>
    </w:lvl>
    <w:lvl w:ilvl="2" w:tplc="C1D23550" w:tentative="1">
      <w:start w:val="1"/>
      <w:numFmt w:val="bullet"/>
      <w:lvlText w:val="•"/>
      <w:lvlJc w:val="left"/>
      <w:pPr>
        <w:tabs>
          <w:tab w:val="num" w:pos="2160"/>
        </w:tabs>
        <w:ind w:left="2160" w:hanging="360"/>
      </w:pPr>
      <w:rPr>
        <w:rFonts w:ascii="Arial" w:hAnsi="Arial" w:hint="default"/>
      </w:rPr>
    </w:lvl>
    <w:lvl w:ilvl="3" w:tplc="AF88A5D8" w:tentative="1">
      <w:start w:val="1"/>
      <w:numFmt w:val="bullet"/>
      <w:lvlText w:val="•"/>
      <w:lvlJc w:val="left"/>
      <w:pPr>
        <w:tabs>
          <w:tab w:val="num" w:pos="2880"/>
        </w:tabs>
        <w:ind w:left="2880" w:hanging="360"/>
      </w:pPr>
      <w:rPr>
        <w:rFonts w:ascii="Arial" w:hAnsi="Arial" w:hint="default"/>
      </w:rPr>
    </w:lvl>
    <w:lvl w:ilvl="4" w:tplc="F8A0D708" w:tentative="1">
      <w:start w:val="1"/>
      <w:numFmt w:val="bullet"/>
      <w:lvlText w:val="•"/>
      <w:lvlJc w:val="left"/>
      <w:pPr>
        <w:tabs>
          <w:tab w:val="num" w:pos="3600"/>
        </w:tabs>
        <w:ind w:left="3600" w:hanging="360"/>
      </w:pPr>
      <w:rPr>
        <w:rFonts w:ascii="Arial" w:hAnsi="Arial" w:hint="default"/>
      </w:rPr>
    </w:lvl>
    <w:lvl w:ilvl="5" w:tplc="CA60692C" w:tentative="1">
      <w:start w:val="1"/>
      <w:numFmt w:val="bullet"/>
      <w:lvlText w:val="•"/>
      <w:lvlJc w:val="left"/>
      <w:pPr>
        <w:tabs>
          <w:tab w:val="num" w:pos="4320"/>
        </w:tabs>
        <w:ind w:left="4320" w:hanging="360"/>
      </w:pPr>
      <w:rPr>
        <w:rFonts w:ascii="Arial" w:hAnsi="Arial" w:hint="default"/>
      </w:rPr>
    </w:lvl>
    <w:lvl w:ilvl="6" w:tplc="470AD212" w:tentative="1">
      <w:start w:val="1"/>
      <w:numFmt w:val="bullet"/>
      <w:lvlText w:val="•"/>
      <w:lvlJc w:val="left"/>
      <w:pPr>
        <w:tabs>
          <w:tab w:val="num" w:pos="5040"/>
        </w:tabs>
        <w:ind w:left="5040" w:hanging="360"/>
      </w:pPr>
      <w:rPr>
        <w:rFonts w:ascii="Arial" w:hAnsi="Arial" w:hint="default"/>
      </w:rPr>
    </w:lvl>
    <w:lvl w:ilvl="7" w:tplc="9B28DDBA" w:tentative="1">
      <w:start w:val="1"/>
      <w:numFmt w:val="bullet"/>
      <w:lvlText w:val="•"/>
      <w:lvlJc w:val="left"/>
      <w:pPr>
        <w:tabs>
          <w:tab w:val="num" w:pos="5760"/>
        </w:tabs>
        <w:ind w:left="5760" w:hanging="360"/>
      </w:pPr>
      <w:rPr>
        <w:rFonts w:ascii="Arial" w:hAnsi="Arial" w:hint="default"/>
      </w:rPr>
    </w:lvl>
    <w:lvl w:ilvl="8" w:tplc="B2BA361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0C3551D"/>
    <w:multiLevelType w:val="hybridMultilevel"/>
    <w:tmpl w:val="5162A69A"/>
    <w:lvl w:ilvl="0" w:tplc="FA762D32">
      <w:start w:val="2"/>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1378438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49057828">
    <w:abstractNumId w:val="5"/>
  </w:num>
  <w:num w:numId="3" w16cid:durableId="711656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2275284">
    <w:abstractNumId w:val="3"/>
  </w:num>
  <w:num w:numId="5" w16cid:durableId="1076130097">
    <w:abstractNumId w:val="4"/>
  </w:num>
  <w:num w:numId="6" w16cid:durableId="1127233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B4E"/>
    <w:rsid w:val="0000110E"/>
    <w:rsid w:val="00001260"/>
    <w:rsid w:val="00005B43"/>
    <w:rsid w:val="00010EA6"/>
    <w:rsid w:val="00011AD5"/>
    <w:rsid w:val="00011B0A"/>
    <w:rsid w:val="00014601"/>
    <w:rsid w:val="0002377E"/>
    <w:rsid w:val="0002402F"/>
    <w:rsid w:val="00025DE9"/>
    <w:rsid w:val="0002697C"/>
    <w:rsid w:val="00026D28"/>
    <w:rsid w:val="00031B62"/>
    <w:rsid w:val="0003754F"/>
    <w:rsid w:val="00040776"/>
    <w:rsid w:val="00040C2B"/>
    <w:rsid w:val="00041347"/>
    <w:rsid w:val="00042B09"/>
    <w:rsid w:val="000460B0"/>
    <w:rsid w:val="0005036A"/>
    <w:rsid w:val="00050EA7"/>
    <w:rsid w:val="00061953"/>
    <w:rsid w:val="000652CE"/>
    <w:rsid w:val="000657EB"/>
    <w:rsid w:val="00066B0E"/>
    <w:rsid w:val="00073EFC"/>
    <w:rsid w:val="00075DE1"/>
    <w:rsid w:val="00080B4B"/>
    <w:rsid w:val="0008246B"/>
    <w:rsid w:val="000828B3"/>
    <w:rsid w:val="00084825"/>
    <w:rsid w:val="00084FF5"/>
    <w:rsid w:val="0009096B"/>
    <w:rsid w:val="00092617"/>
    <w:rsid w:val="00095B24"/>
    <w:rsid w:val="000A0412"/>
    <w:rsid w:val="000A501C"/>
    <w:rsid w:val="000A5E52"/>
    <w:rsid w:val="000A6925"/>
    <w:rsid w:val="000A7AE1"/>
    <w:rsid w:val="000B398B"/>
    <w:rsid w:val="000B3D51"/>
    <w:rsid w:val="000B7E2B"/>
    <w:rsid w:val="000C1830"/>
    <w:rsid w:val="000C2671"/>
    <w:rsid w:val="000D25FB"/>
    <w:rsid w:val="000D2626"/>
    <w:rsid w:val="000D3CBC"/>
    <w:rsid w:val="000D5531"/>
    <w:rsid w:val="000D7990"/>
    <w:rsid w:val="000E00AC"/>
    <w:rsid w:val="000E17C5"/>
    <w:rsid w:val="000E2ED9"/>
    <w:rsid w:val="000E47F8"/>
    <w:rsid w:val="000E6D8B"/>
    <w:rsid w:val="000E6EE8"/>
    <w:rsid w:val="000F52F8"/>
    <w:rsid w:val="0010235C"/>
    <w:rsid w:val="00105221"/>
    <w:rsid w:val="00111677"/>
    <w:rsid w:val="00114585"/>
    <w:rsid w:val="001156FF"/>
    <w:rsid w:val="00116602"/>
    <w:rsid w:val="0012058F"/>
    <w:rsid w:val="00121C1A"/>
    <w:rsid w:val="001225F9"/>
    <w:rsid w:val="00122FC0"/>
    <w:rsid w:val="001239DA"/>
    <w:rsid w:val="001245CB"/>
    <w:rsid w:val="0012645C"/>
    <w:rsid w:val="0013080C"/>
    <w:rsid w:val="001334E5"/>
    <w:rsid w:val="00134A82"/>
    <w:rsid w:val="00151178"/>
    <w:rsid w:val="001524A3"/>
    <w:rsid w:val="00153D06"/>
    <w:rsid w:val="00154965"/>
    <w:rsid w:val="00155701"/>
    <w:rsid w:val="00157CBA"/>
    <w:rsid w:val="00160159"/>
    <w:rsid w:val="0016381B"/>
    <w:rsid w:val="001647CD"/>
    <w:rsid w:val="00165C33"/>
    <w:rsid w:val="001674DE"/>
    <w:rsid w:val="0017003D"/>
    <w:rsid w:val="00174828"/>
    <w:rsid w:val="00175C43"/>
    <w:rsid w:val="00175DC3"/>
    <w:rsid w:val="00181075"/>
    <w:rsid w:val="00182A5C"/>
    <w:rsid w:val="001847CE"/>
    <w:rsid w:val="00185B94"/>
    <w:rsid w:val="00186C98"/>
    <w:rsid w:val="00187309"/>
    <w:rsid w:val="00187F7A"/>
    <w:rsid w:val="00191343"/>
    <w:rsid w:val="00196314"/>
    <w:rsid w:val="0019683C"/>
    <w:rsid w:val="001972E8"/>
    <w:rsid w:val="00197D26"/>
    <w:rsid w:val="001A031F"/>
    <w:rsid w:val="001A21AB"/>
    <w:rsid w:val="001A2D36"/>
    <w:rsid w:val="001A3D0C"/>
    <w:rsid w:val="001B1342"/>
    <w:rsid w:val="001B5F4D"/>
    <w:rsid w:val="001B7880"/>
    <w:rsid w:val="001B7F6A"/>
    <w:rsid w:val="001C059F"/>
    <w:rsid w:val="001C5961"/>
    <w:rsid w:val="001C7BF7"/>
    <w:rsid w:val="001D3587"/>
    <w:rsid w:val="001D405F"/>
    <w:rsid w:val="001D7D1F"/>
    <w:rsid w:val="001E0250"/>
    <w:rsid w:val="001E325F"/>
    <w:rsid w:val="001E6A14"/>
    <w:rsid w:val="001F019B"/>
    <w:rsid w:val="001F05FF"/>
    <w:rsid w:val="001F3CBA"/>
    <w:rsid w:val="001F3FEB"/>
    <w:rsid w:val="001F44A3"/>
    <w:rsid w:val="001F7234"/>
    <w:rsid w:val="001F75EA"/>
    <w:rsid w:val="00202729"/>
    <w:rsid w:val="00204E55"/>
    <w:rsid w:val="002078BE"/>
    <w:rsid w:val="002160D2"/>
    <w:rsid w:val="00216D13"/>
    <w:rsid w:val="00216F48"/>
    <w:rsid w:val="00217AAA"/>
    <w:rsid w:val="00221488"/>
    <w:rsid w:val="00221D9C"/>
    <w:rsid w:val="002309D6"/>
    <w:rsid w:val="00230B62"/>
    <w:rsid w:val="00233484"/>
    <w:rsid w:val="00237785"/>
    <w:rsid w:val="00244254"/>
    <w:rsid w:val="002445FB"/>
    <w:rsid w:val="00245FD5"/>
    <w:rsid w:val="00251E16"/>
    <w:rsid w:val="00253CE8"/>
    <w:rsid w:val="002553F4"/>
    <w:rsid w:val="002578F7"/>
    <w:rsid w:val="00257B8A"/>
    <w:rsid w:val="00257C8B"/>
    <w:rsid w:val="00262F6A"/>
    <w:rsid w:val="0026388F"/>
    <w:rsid w:val="00263B22"/>
    <w:rsid w:val="00263EA4"/>
    <w:rsid w:val="00264C67"/>
    <w:rsid w:val="00271C46"/>
    <w:rsid w:val="00272D7C"/>
    <w:rsid w:val="00272F14"/>
    <w:rsid w:val="00276BA6"/>
    <w:rsid w:val="00276E55"/>
    <w:rsid w:val="00281E89"/>
    <w:rsid w:val="0028355C"/>
    <w:rsid w:val="002869EF"/>
    <w:rsid w:val="002914A1"/>
    <w:rsid w:val="00291899"/>
    <w:rsid w:val="00292567"/>
    <w:rsid w:val="0029434E"/>
    <w:rsid w:val="002A0DAE"/>
    <w:rsid w:val="002A11F9"/>
    <w:rsid w:val="002A5C58"/>
    <w:rsid w:val="002A612D"/>
    <w:rsid w:val="002A7DBF"/>
    <w:rsid w:val="002B1219"/>
    <w:rsid w:val="002B6174"/>
    <w:rsid w:val="002B74AA"/>
    <w:rsid w:val="002B77C9"/>
    <w:rsid w:val="002C1D1C"/>
    <w:rsid w:val="002C339B"/>
    <w:rsid w:val="002C5346"/>
    <w:rsid w:val="002D0694"/>
    <w:rsid w:val="002D21BE"/>
    <w:rsid w:val="002D23E9"/>
    <w:rsid w:val="002D4520"/>
    <w:rsid w:val="002D469C"/>
    <w:rsid w:val="002D5408"/>
    <w:rsid w:val="002D6DA3"/>
    <w:rsid w:val="002E02E1"/>
    <w:rsid w:val="002E3522"/>
    <w:rsid w:val="002E39EB"/>
    <w:rsid w:val="002E7F34"/>
    <w:rsid w:val="002F042D"/>
    <w:rsid w:val="002F0A71"/>
    <w:rsid w:val="002F505B"/>
    <w:rsid w:val="002F707E"/>
    <w:rsid w:val="003150BA"/>
    <w:rsid w:val="00315D5C"/>
    <w:rsid w:val="00317194"/>
    <w:rsid w:val="00324804"/>
    <w:rsid w:val="003319C0"/>
    <w:rsid w:val="00332C66"/>
    <w:rsid w:val="003364E7"/>
    <w:rsid w:val="00341649"/>
    <w:rsid w:val="00341CBA"/>
    <w:rsid w:val="00342FEB"/>
    <w:rsid w:val="00343945"/>
    <w:rsid w:val="00345472"/>
    <w:rsid w:val="003517A5"/>
    <w:rsid w:val="00355133"/>
    <w:rsid w:val="0035570E"/>
    <w:rsid w:val="00357FAA"/>
    <w:rsid w:val="0036252A"/>
    <w:rsid w:val="003626B2"/>
    <w:rsid w:val="0036612D"/>
    <w:rsid w:val="003706BA"/>
    <w:rsid w:val="003711F6"/>
    <w:rsid w:val="003721CF"/>
    <w:rsid w:val="003766EA"/>
    <w:rsid w:val="0037781E"/>
    <w:rsid w:val="00377D3D"/>
    <w:rsid w:val="0038010A"/>
    <w:rsid w:val="003802BC"/>
    <w:rsid w:val="00380348"/>
    <w:rsid w:val="00381F8F"/>
    <w:rsid w:val="00385562"/>
    <w:rsid w:val="00392BBA"/>
    <w:rsid w:val="00393A3B"/>
    <w:rsid w:val="00394C34"/>
    <w:rsid w:val="003A0551"/>
    <w:rsid w:val="003A0838"/>
    <w:rsid w:val="003A7C1A"/>
    <w:rsid w:val="003B0D0D"/>
    <w:rsid w:val="003B0F9C"/>
    <w:rsid w:val="003B106C"/>
    <w:rsid w:val="003B3165"/>
    <w:rsid w:val="003B49AE"/>
    <w:rsid w:val="003B5BF7"/>
    <w:rsid w:val="003C45B1"/>
    <w:rsid w:val="003C47BD"/>
    <w:rsid w:val="003C62D3"/>
    <w:rsid w:val="003C66F7"/>
    <w:rsid w:val="003D0F21"/>
    <w:rsid w:val="003D517C"/>
    <w:rsid w:val="003D5F21"/>
    <w:rsid w:val="003D63FB"/>
    <w:rsid w:val="003E0304"/>
    <w:rsid w:val="003E76C5"/>
    <w:rsid w:val="003F0944"/>
    <w:rsid w:val="003F2DDF"/>
    <w:rsid w:val="003F5308"/>
    <w:rsid w:val="003F5C51"/>
    <w:rsid w:val="004041A8"/>
    <w:rsid w:val="00405D2C"/>
    <w:rsid w:val="004107A8"/>
    <w:rsid w:val="00410D76"/>
    <w:rsid w:val="00410F74"/>
    <w:rsid w:val="00413311"/>
    <w:rsid w:val="0041407C"/>
    <w:rsid w:val="004152FC"/>
    <w:rsid w:val="004167F1"/>
    <w:rsid w:val="00420E2E"/>
    <w:rsid w:val="00421A8F"/>
    <w:rsid w:val="004224A0"/>
    <w:rsid w:val="0042275B"/>
    <w:rsid w:val="00422DE7"/>
    <w:rsid w:val="00425FD6"/>
    <w:rsid w:val="0043066D"/>
    <w:rsid w:val="0043171B"/>
    <w:rsid w:val="00431C30"/>
    <w:rsid w:val="00431D32"/>
    <w:rsid w:val="00432C9B"/>
    <w:rsid w:val="004330DA"/>
    <w:rsid w:val="0043503C"/>
    <w:rsid w:val="004350E9"/>
    <w:rsid w:val="004351A5"/>
    <w:rsid w:val="0043526B"/>
    <w:rsid w:val="0044153F"/>
    <w:rsid w:val="00441B98"/>
    <w:rsid w:val="004440B3"/>
    <w:rsid w:val="0044638E"/>
    <w:rsid w:val="00451706"/>
    <w:rsid w:val="00453DED"/>
    <w:rsid w:val="00461844"/>
    <w:rsid w:val="004618EE"/>
    <w:rsid w:val="00462013"/>
    <w:rsid w:val="004638EE"/>
    <w:rsid w:val="00463AE5"/>
    <w:rsid w:val="00464074"/>
    <w:rsid w:val="004643A3"/>
    <w:rsid w:val="0046454B"/>
    <w:rsid w:val="0046520D"/>
    <w:rsid w:val="00465F98"/>
    <w:rsid w:val="00470212"/>
    <w:rsid w:val="00470556"/>
    <w:rsid w:val="00470E15"/>
    <w:rsid w:val="00476810"/>
    <w:rsid w:val="00477BBB"/>
    <w:rsid w:val="004839CD"/>
    <w:rsid w:val="004845BA"/>
    <w:rsid w:val="00484977"/>
    <w:rsid w:val="00486168"/>
    <w:rsid w:val="00490C2F"/>
    <w:rsid w:val="004921E1"/>
    <w:rsid w:val="00492EE0"/>
    <w:rsid w:val="0049334D"/>
    <w:rsid w:val="00495553"/>
    <w:rsid w:val="004A3EC8"/>
    <w:rsid w:val="004A4902"/>
    <w:rsid w:val="004A5287"/>
    <w:rsid w:val="004B0486"/>
    <w:rsid w:val="004B1C3C"/>
    <w:rsid w:val="004B2067"/>
    <w:rsid w:val="004B3097"/>
    <w:rsid w:val="004B4F42"/>
    <w:rsid w:val="004B55DE"/>
    <w:rsid w:val="004C510E"/>
    <w:rsid w:val="004C5925"/>
    <w:rsid w:val="004C7659"/>
    <w:rsid w:val="004C7CD3"/>
    <w:rsid w:val="004D1256"/>
    <w:rsid w:val="004D17C2"/>
    <w:rsid w:val="004D4E93"/>
    <w:rsid w:val="004D7453"/>
    <w:rsid w:val="004D7B4E"/>
    <w:rsid w:val="004E1560"/>
    <w:rsid w:val="004E24A3"/>
    <w:rsid w:val="004E3CB4"/>
    <w:rsid w:val="004E413C"/>
    <w:rsid w:val="004E4C43"/>
    <w:rsid w:val="004E5684"/>
    <w:rsid w:val="004E7D79"/>
    <w:rsid w:val="004F0FDB"/>
    <w:rsid w:val="004F7C49"/>
    <w:rsid w:val="00502C03"/>
    <w:rsid w:val="00503247"/>
    <w:rsid w:val="005102DB"/>
    <w:rsid w:val="00513B9F"/>
    <w:rsid w:val="00520074"/>
    <w:rsid w:val="00520C91"/>
    <w:rsid w:val="005242F1"/>
    <w:rsid w:val="0052592D"/>
    <w:rsid w:val="005302BB"/>
    <w:rsid w:val="00530877"/>
    <w:rsid w:val="00530B74"/>
    <w:rsid w:val="005321F5"/>
    <w:rsid w:val="005344AB"/>
    <w:rsid w:val="00535C34"/>
    <w:rsid w:val="00537B99"/>
    <w:rsid w:val="00537C52"/>
    <w:rsid w:val="00542236"/>
    <w:rsid w:val="00544084"/>
    <w:rsid w:val="005442E9"/>
    <w:rsid w:val="00546A70"/>
    <w:rsid w:val="00557AD0"/>
    <w:rsid w:val="00562526"/>
    <w:rsid w:val="00566395"/>
    <w:rsid w:val="005711F5"/>
    <w:rsid w:val="0057544D"/>
    <w:rsid w:val="00575E54"/>
    <w:rsid w:val="00576FCA"/>
    <w:rsid w:val="005819F0"/>
    <w:rsid w:val="00585689"/>
    <w:rsid w:val="00585EB5"/>
    <w:rsid w:val="00593C30"/>
    <w:rsid w:val="00596867"/>
    <w:rsid w:val="005971DC"/>
    <w:rsid w:val="005A0B74"/>
    <w:rsid w:val="005A2844"/>
    <w:rsid w:val="005A42F5"/>
    <w:rsid w:val="005B0B88"/>
    <w:rsid w:val="005B16BD"/>
    <w:rsid w:val="005B1D38"/>
    <w:rsid w:val="005B1E7C"/>
    <w:rsid w:val="005B28F7"/>
    <w:rsid w:val="005B3975"/>
    <w:rsid w:val="005B4434"/>
    <w:rsid w:val="005B4677"/>
    <w:rsid w:val="005B51B7"/>
    <w:rsid w:val="005C0E0A"/>
    <w:rsid w:val="005C2221"/>
    <w:rsid w:val="005C275A"/>
    <w:rsid w:val="005C2E22"/>
    <w:rsid w:val="005C3E4F"/>
    <w:rsid w:val="005C7CAC"/>
    <w:rsid w:val="005D0698"/>
    <w:rsid w:val="005D1E69"/>
    <w:rsid w:val="005D34A3"/>
    <w:rsid w:val="005D3929"/>
    <w:rsid w:val="005D41FF"/>
    <w:rsid w:val="005D4290"/>
    <w:rsid w:val="005D4DE2"/>
    <w:rsid w:val="005D5474"/>
    <w:rsid w:val="005D63CE"/>
    <w:rsid w:val="005E1D0C"/>
    <w:rsid w:val="005E2634"/>
    <w:rsid w:val="005E3F5B"/>
    <w:rsid w:val="005E62C5"/>
    <w:rsid w:val="005E6F0B"/>
    <w:rsid w:val="005E73AC"/>
    <w:rsid w:val="005F1FF7"/>
    <w:rsid w:val="005F48A5"/>
    <w:rsid w:val="005F4B89"/>
    <w:rsid w:val="00601509"/>
    <w:rsid w:val="00601EB5"/>
    <w:rsid w:val="00602803"/>
    <w:rsid w:val="0060343E"/>
    <w:rsid w:val="00603D27"/>
    <w:rsid w:val="006071EB"/>
    <w:rsid w:val="00620E14"/>
    <w:rsid w:val="00621153"/>
    <w:rsid w:val="00621722"/>
    <w:rsid w:val="006229A4"/>
    <w:rsid w:val="00623902"/>
    <w:rsid w:val="006240D1"/>
    <w:rsid w:val="006279BF"/>
    <w:rsid w:val="00627E97"/>
    <w:rsid w:val="00630537"/>
    <w:rsid w:val="00632B0E"/>
    <w:rsid w:val="006333B3"/>
    <w:rsid w:val="00634C68"/>
    <w:rsid w:val="00640A6F"/>
    <w:rsid w:val="00640CFE"/>
    <w:rsid w:val="00645166"/>
    <w:rsid w:val="00645D05"/>
    <w:rsid w:val="00645F0F"/>
    <w:rsid w:val="00647522"/>
    <w:rsid w:val="00651B07"/>
    <w:rsid w:val="00651B0C"/>
    <w:rsid w:val="006568D6"/>
    <w:rsid w:val="00662A21"/>
    <w:rsid w:val="00663F02"/>
    <w:rsid w:val="00664279"/>
    <w:rsid w:val="00664382"/>
    <w:rsid w:val="0066682E"/>
    <w:rsid w:val="0067083A"/>
    <w:rsid w:val="0067324D"/>
    <w:rsid w:val="00674179"/>
    <w:rsid w:val="00674A06"/>
    <w:rsid w:val="00681879"/>
    <w:rsid w:val="00682C99"/>
    <w:rsid w:val="00683D34"/>
    <w:rsid w:val="006865A8"/>
    <w:rsid w:val="00687E7B"/>
    <w:rsid w:val="00690C12"/>
    <w:rsid w:val="00693BDF"/>
    <w:rsid w:val="00695C23"/>
    <w:rsid w:val="006967CB"/>
    <w:rsid w:val="00697596"/>
    <w:rsid w:val="006A795D"/>
    <w:rsid w:val="006B2BF9"/>
    <w:rsid w:val="006B37B5"/>
    <w:rsid w:val="006B38C8"/>
    <w:rsid w:val="006B4120"/>
    <w:rsid w:val="006B6138"/>
    <w:rsid w:val="006C0099"/>
    <w:rsid w:val="006C1051"/>
    <w:rsid w:val="006C6DA4"/>
    <w:rsid w:val="006C7317"/>
    <w:rsid w:val="006D0011"/>
    <w:rsid w:val="006D4B59"/>
    <w:rsid w:val="006D57D9"/>
    <w:rsid w:val="006D6D35"/>
    <w:rsid w:val="006D77A6"/>
    <w:rsid w:val="006E165E"/>
    <w:rsid w:val="006E2B26"/>
    <w:rsid w:val="006E4B94"/>
    <w:rsid w:val="006E4FE8"/>
    <w:rsid w:val="006F0447"/>
    <w:rsid w:val="006F0CA2"/>
    <w:rsid w:val="006F1BE4"/>
    <w:rsid w:val="006F2E35"/>
    <w:rsid w:val="006F4523"/>
    <w:rsid w:val="006F479C"/>
    <w:rsid w:val="006F67BB"/>
    <w:rsid w:val="00700BBF"/>
    <w:rsid w:val="0070110D"/>
    <w:rsid w:val="00702206"/>
    <w:rsid w:val="007113CE"/>
    <w:rsid w:val="0071457B"/>
    <w:rsid w:val="00721605"/>
    <w:rsid w:val="0072221F"/>
    <w:rsid w:val="00722CA9"/>
    <w:rsid w:val="00723042"/>
    <w:rsid w:val="007262A3"/>
    <w:rsid w:val="0072693D"/>
    <w:rsid w:val="00730C80"/>
    <w:rsid w:val="007330E4"/>
    <w:rsid w:val="007419FD"/>
    <w:rsid w:val="007428DE"/>
    <w:rsid w:val="00742C01"/>
    <w:rsid w:val="0074527D"/>
    <w:rsid w:val="00745510"/>
    <w:rsid w:val="007541F9"/>
    <w:rsid w:val="007571F1"/>
    <w:rsid w:val="0076025C"/>
    <w:rsid w:val="0076232D"/>
    <w:rsid w:val="00763559"/>
    <w:rsid w:val="00773B17"/>
    <w:rsid w:val="007757CA"/>
    <w:rsid w:val="00775E35"/>
    <w:rsid w:val="00776947"/>
    <w:rsid w:val="007811EA"/>
    <w:rsid w:val="007835B2"/>
    <w:rsid w:val="00785CBF"/>
    <w:rsid w:val="007915DC"/>
    <w:rsid w:val="00791698"/>
    <w:rsid w:val="00792611"/>
    <w:rsid w:val="00793A33"/>
    <w:rsid w:val="007A0011"/>
    <w:rsid w:val="007A4FDB"/>
    <w:rsid w:val="007A6127"/>
    <w:rsid w:val="007B0426"/>
    <w:rsid w:val="007B0C82"/>
    <w:rsid w:val="007B67D8"/>
    <w:rsid w:val="007C03D6"/>
    <w:rsid w:val="007C0574"/>
    <w:rsid w:val="007C29D1"/>
    <w:rsid w:val="007D130C"/>
    <w:rsid w:val="007D3D1D"/>
    <w:rsid w:val="007D5FFE"/>
    <w:rsid w:val="007D6051"/>
    <w:rsid w:val="007D74D4"/>
    <w:rsid w:val="007E0E7C"/>
    <w:rsid w:val="007E1789"/>
    <w:rsid w:val="007E39E3"/>
    <w:rsid w:val="007E52A8"/>
    <w:rsid w:val="007F420B"/>
    <w:rsid w:val="007F45A0"/>
    <w:rsid w:val="007F45F8"/>
    <w:rsid w:val="007F47A5"/>
    <w:rsid w:val="007F78C8"/>
    <w:rsid w:val="00803383"/>
    <w:rsid w:val="00803A37"/>
    <w:rsid w:val="00804278"/>
    <w:rsid w:val="00806D31"/>
    <w:rsid w:val="00811CCD"/>
    <w:rsid w:val="00812FF6"/>
    <w:rsid w:val="008168F1"/>
    <w:rsid w:val="0081787E"/>
    <w:rsid w:val="00820889"/>
    <w:rsid w:val="00821AB1"/>
    <w:rsid w:val="00824CBD"/>
    <w:rsid w:val="00826DAB"/>
    <w:rsid w:val="00827971"/>
    <w:rsid w:val="008326DB"/>
    <w:rsid w:val="0083428F"/>
    <w:rsid w:val="00834D85"/>
    <w:rsid w:val="00836485"/>
    <w:rsid w:val="00836616"/>
    <w:rsid w:val="008374EB"/>
    <w:rsid w:val="008408A9"/>
    <w:rsid w:val="00850760"/>
    <w:rsid w:val="00854433"/>
    <w:rsid w:val="00857EEF"/>
    <w:rsid w:val="0086073E"/>
    <w:rsid w:val="0086174E"/>
    <w:rsid w:val="00862725"/>
    <w:rsid w:val="00864975"/>
    <w:rsid w:val="00864C4E"/>
    <w:rsid w:val="00866281"/>
    <w:rsid w:val="00871686"/>
    <w:rsid w:val="00874C07"/>
    <w:rsid w:val="00876F3F"/>
    <w:rsid w:val="00884CF5"/>
    <w:rsid w:val="00885710"/>
    <w:rsid w:val="0088622C"/>
    <w:rsid w:val="0088768A"/>
    <w:rsid w:val="008906DF"/>
    <w:rsid w:val="00891F2B"/>
    <w:rsid w:val="00893833"/>
    <w:rsid w:val="00895BBD"/>
    <w:rsid w:val="0089705C"/>
    <w:rsid w:val="008A1D95"/>
    <w:rsid w:val="008A5FEA"/>
    <w:rsid w:val="008A61CA"/>
    <w:rsid w:val="008B4A48"/>
    <w:rsid w:val="008B6169"/>
    <w:rsid w:val="008C03EF"/>
    <w:rsid w:val="008C398D"/>
    <w:rsid w:val="008C3C52"/>
    <w:rsid w:val="008C3E50"/>
    <w:rsid w:val="008C3EC0"/>
    <w:rsid w:val="008C60B6"/>
    <w:rsid w:val="008C6594"/>
    <w:rsid w:val="008C6E42"/>
    <w:rsid w:val="008D0544"/>
    <w:rsid w:val="008D18C4"/>
    <w:rsid w:val="008D5503"/>
    <w:rsid w:val="008D5697"/>
    <w:rsid w:val="008D63CF"/>
    <w:rsid w:val="008E338D"/>
    <w:rsid w:val="008E5B56"/>
    <w:rsid w:val="008E77DB"/>
    <w:rsid w:val="008E7A26"/>
    <w:rsid w:val="008F3DE0"/>
    <w:rsid w:val="008F3F78"/>
    <w:rsid w:val="008F7CE0"/>
    <w:rsid w:val="00900016"/>
    <w:rsid w:val="0090572F"/>
    <w:rsid w:val="00906712"/>
    <w:rsid w:val="00910B9F"/>
    <w:rsid w:val="00910ECA"/>
    <w:rsid w:val="009136B3"/>
    <w:rsid w:val="0091614D"/>
    <w:rsid w:val="0091794C"/>
    <w:rsid w:val="009221E5"/>
    <w:rsid w:val="009251EC"/>
    <w:rsid w:val="00927E9A"/>
    <w:rsid w:val="00932322"/>
    <w:rsid w:val="00932533"/>
    <w:rsid w:val="009335E2"/>
    <w:rsid w:val="00934EE3"/>
    <w:rsid w:val="00935EDE"/>
    <w:rsid w:val="00936815"/>
    <w:rsid w:val="009406F7"/>
    <w:rsid w:val="009407DC"/>
    <w:rsid w:val="00940867"/>
    <w:rsid w:val="00940F08"/>
    <w:rsid w:val="00943123"/>
    <w:rsid w:val="009437F0"/>
    <w:rsid w:val="00945109"/>
    <w:rsid w:val="00945A6F"/>
    <w:rsid w:val="00945C6A"/>
    <w:rsid w:val="0095292F"/>
    <w:rsid w:val="0095545F"/>
    <w:rsid w:val="0095619E"/>
    <w:rsid w:val="00956285"/>
    <w:rsid w:val="0096113F"/>
    <w:rsid w:val="00961E99"/>
    <w:rsid w:val="00962640"/>
    <w:rsid w:val="00967531"/>
    <w:rsid w:val="009712B6"/>
    <w:rsid w:val="0097272F"/>
    <w:rsid w:val="009805F4"/>
    <w:rsid w:val="009843C1"/>
    <w:rsid w:val="0098450A"/>
    <w:rsid w:val="00991816"/>
    <w:rsid w:val="00992F76"/>
    <w:rsid w:val="00993851"/>
    <w:rsid w:val="009965D7"/>
    <w:rsid w:val="0099664D"/>
    <w:rsid w:val="009978E2"/>
    <w:rsid w:val="00997A84"/>
    <w:rsid w:val="009A1FB4"/>
    <w:rsid w:val="009B1C71"/>
    <w:rsid w:val="009B5320"/>
    <w:rsid w:val="009B6D6E"/>
    <w:rsid w:val="009C138A"/>
    <w:rsid w:val="009C1B94"/>
    <w:rsid w:val="009C6799"/>
    <w:rsid w:val="009D2D9C"/>
    <w:rsid w:val="009E3976"/>
    <w:rsid w:val="009E5B14"/>
    <w:rsid w:val="009F0CEE"/>
    <w:rsid w:val="009F196E"/>
    <w:rsid w:val="009F261B"/>
    <w:rsid w:val="009F4333"/>
    <w:rsid w:val="009F48A7"/>
    <w:rsid w:val="009F508B"/>
    <w:rsid w:val="009F51B6"/>
    <w:rsid w:val="009F54EF"/>
    <w:rsid w:val="009F75D2"/>
    <w:rsid w:val="009F7DEC"/>
    <w:rsid w:val="00A00237"/>
    <w:rsid w:val="00A022FA"/>
    <w:rsid w:val="00A04B2F"/>
    <w:rsid w:val="00A11BBE"/>
    <w:rsid w:val="00A12BAD"/>
    <w:rsid w:val="00A13390"/>
    <w:rsid w:val="00A1369B"/>
    <w:rsid w:val="00A153BE"/>
    <w:rsid w:val="00A16525"/>
    <w:rsid w:val="00A176B8"/>
    <w:rsid w:val="00A20058"/>
    <w:rsid w:val="00A22B96"/>
    <w:rsid w:val="00A22D78"/>
    <w:rsid w:val="00A23536"/>
    <w:rsid w:val="00A25FC6"/>
    <w:rsid w:val="00A27526"/>
    <w:rsid w:val="00A30AC9"/>
    <w:rsid w:val="00A3165A"/>
    <w:rsid w:val="00A34479"/>
    <w:rsid w:val="00A35FA8"/>
    <w:rsid w:val="00A361DD"/>
    <w:rsid w:val="00A373A6"/>
    <w:rsid w:val="00A41A49"/>
    <w:rsid w:val="00A41D8C"/>
    <w:rsid w:val="00A436A1"/>
    <w:rsid w:val="00A4638F"/>
    <w:rsid w:val="00A46A8F"/>
    <w:rsid w:val="00A50F6D"/>
    <w:rsid w:val="00A54345"/>
    <w:rsid w:val="00A543F5"/>
    <w:rsid w:val="00A55A11"/>
    <w:rsid w:val="00A56152"/>
    <w:rsid w:val="00A56F34"/>
    <w:rsid w:val="00A57C1A"/>
    <w:rsid w:val="00A73D6B"/>
    <w:rsid w:val="00A7576A"/>
    <w:rsid w:val="00A760C5"/>
    <w:rsid w:val="00A7749A"/>
    <w:rsid w:val="00A80056"/>
    <w:rsid w:val="00A8126E"/>
    <w:rsid w:val="00A81F8C"/>
    <w:rsid w:val="00A832FA"/>
    <w:rsid w:val="00A83D4A"/>
    <w:rsid w:val="00A867D2"/>
    <w:rsid w:val="00A902B7"/>
    <w:rsid w:val="00A90E7E"/>
    <w:rsid w:val="00A95DD9"/>
    <w:rsid w:val="00A971A3"/>
    <w:rsid w:val="00A97412"/>
    <w:rsid w:val="00A97816"/>
    <w:rsid w:val="00A97900"/>
    <w:rsid w:val="00AA079F"/>
    <w:rsid w:val="00AA287F"/>
    <w:rsid w:val="00AB08D9"/>
    <w:rsid w:val="00AB0B2E"/>
    <w:rsid w:val="00AB49BC"/>
    <w:rsid w:val="00AC2D49"/>
    <w:rsid w:val="00AC5FA2"/>
    <w:rsid w:val="00AC6AFA"/>
    <w:rsid w:val="00AC76A7"/>
    <w:rsid w:val="00AD14D1"/>
    <w:rsid w:val="00AD3472"/>
    <w:rsid w:val="00AD62AE"/>
    <w:rsid w:val="00AE2AED"/>
    <w:rsid w:val="00AE2C65"/>
    <w:rsid w:val="00AE335A"/>
    <w:rsid w:val="00AE7BD6"/>
    <w:rsid w:val="00AF0741"/>
    <w:rsid w:val="00AF0797"/>
    <w:rsid w:val="00AF23BC"/>
    <w:rsid w:val="00AF3C44"/>
    <w:rsid w:val="00AF464C"/>
    <w:rsid w:val="00AF7DAB"/>
    <w:rsid w:val="00B01E02"/>
    <w:rsid w:val="00B05129"/>
    <w:rsid w:val="00B06D1F"/>
    <w:rsid w:val="00B07EDB"/>
    <w:rsid w:val="00B10075"/>
    <w:rsid w:val="00B11777"/>
    <w:rsid w:val="00B13112"/>
    <w:rsid w:val="00B13E2D"/>
    <w:rsid w:val="00B152CF"/>
    <w:rsid w:val="00B16827"/>
    <w:rsid w:val="00B20B34"/>
    <w:rsid w:val="00B21139"/>
    <w:rsid w:val="00B238A9"/>
    <w:rsid w:val="00B25297"/>
    <w:rsid w:val="00B31E39"/>
    <w:rsid w:val="00B3679D"/>
    <w:rsid w:val="00B40617"/>
    <w:rsid w:val="00B40B8F"/>
    <w:rsid w:val="00B4662D"/>
    <w:rsid w:val="00B52865"/>
    <w:rsid w:val="00B53518"/>
    <w:rsid w:val="00B54CDA"/>
    <w:rsid w:val="00B55D66"/>
    <w:rsid w:val="00B56B0E"/>
    <w:rsid w:val="00B56CBD"/>
    <w:rsid w:val="00B5736E"/>
    <w:rsid w:val="00B577A7"/>
    <w:rsid w:val="00B62EF1"/>
    <w:rsid w:val="00B66950"/>
    <w:rsid w:val="00B70D9E"/>
    <w:rsid w:val="00B710F4"/>
    <w:rsid w:val="00B73483"/>
    <w:rsid w:val="00B73A43"/>
    <w:rsid w:val="00B74F2A"/>
    <w:rsid w:val="00B756AE"/>
    <w:rsid w:val="00B76E43"/>
    <w:rsid w:val="00B80057"/>
    <w:rsid w:val="00B838AE"/>
    <w:rsid w:val="00B83D18"/>
    <w:rsid w:val="00B8658C"/>
    <w:rsid w:val="00B902D1"/>
    <w:rsid w:val="00B939A6"/>
    <w:rsid w:val="00B93FF0"/>
    <w:rsid w:val="00B9554A"/>
    <w:rsid w:val="00B95805"/>
    <w:rsid w:val="00B96D6B"/>
    <w:rsid w:val="00B96DD7"/>
    <w:rsid w:val="00B97F11"/>
    <w:rsid w:val="00BA26D0"/>
    <w:rsid w:val="00BA3919"/>
    <w:rsid w:val="00BA51A4"/>
    <w:rsid w:val="00BA6FB9"/>
    <w:rsid w:val="00BB195D"/>
    <w:rsid w:val="00BB469B"/>
    <w:rsid w:val="00BB7A9B"/>
    <w:rsid w:val="00BB7ED1"/>
    <w:rsid w:val="00BC0CEC"/>
    <w:rsid w:val="00BC3C07"/>
    <w:rsid w:val="00BC4081"/>
    <w:rsid w:val="00BC5486"/>
    <w:rsid w:val="00BC62FF"/>
    <w:rsid w:val="00BD01A9"/>
    <w:rsid w:val="00BD598A"/>
    <w:rsid w:val="00BE0EDA"/>
    <w:rsid w:val="00BE1533"/>
    <w:rsid w:val="00BE2A3F"/>
    <w:rsid w:val="00BE791E"/>
    <w:rsid w:val="00BF127D"/>
    <w:rsid w:val="00BF6EF8"/>
    <w:rsid w:val="00C00846"/>
    <w:rsid w:val="00C008FE"/>
    <w:rsid w:val="00C01380"/>
    <w:rsid w:val="00C0188F"/>
    <w:rsid w:val="00C046C3"/>
    <w:rsid w:val="00C04FFB"/>
    <w:rsid w:val="00C062E2"/>
    <w:rsid w:val="00C10DFF"/>
    <w:rsid w:val="00C12B40"/>
    <w:rsid w:val="00C155CA"/>
    <w:rsid w:val="00C16DFF"/>
    <w:rsid w:val="00C176EF"/>
    <w:rsid w:val="00C17D25"/>
    <w:rsid w:val="00C20D60"/>
    <w:rsid w:val="00C235B3"/>
    <w:rsid w:val="00C259E5"/>
    <w:rsid w:val="00C25B69"/>
    <w:rsid w:val="00C277B8"/>
    <w:rsid w:val="00C40A8F"/>
    <w:rsid w:val="00C429BB"/>
    <w:rsid w:val="00C503D6"/>
    <w:rsid w:val="00C515DB"/>
    <w:rsid w:val="00C53908"/>
    <w:rsid w:val="00C54B03"/>
    <w:rsid w:val="00C5566F"/>
    <w:rsid w:val="00C563EF"/>
    <w:rsid w:val="00C611B5"/>
    <w:rsid w:val="00C637FA"/>
    <w:rsid w:val="00C660B1"/>
    <w:rsid w:val="00C6656B"/>
    <w:rsid w:val="00C6712A"/>
    <w:rsid w:val="00C67527"/>
    <w:rsid w:val="00C71AE2"/>
    <w:rsid w:val="00C73090"/>
    <w:rsid w:val="00C7352F"/>
    <w:rsid w:val="00C76310"/>
    <w:rsid w:val="00C80694"/>
    <w:rsid w:val="00C80D87"/>
    <w:rsid w:val="00C904D6"/>
    <w:rsid w:val="00C91C56"/>
    <w:rsid w:val="00C93B26"/>
    <w:rsid w:val="00C94485"/>
    <w:rsid w:val="00C96716"/>
    <w:rsid w:val="00C97CCF"/>
    <w:rsid w:val="00CA0B54"/>
    <w:rsid w:val="00CA2BD3"/>
    <w:rsid w:val="00CA5471"/>
    <w:rsid w:val="00CB0488"/>
    <w:rsid w:val="00CB1440"/>
    <w:rsid w:val="00CB3800"/>
    <w:rsid w:val="00CB3D67"/>
    <w:rsid w:val="00CB4B29"/>
    <w:rsid w:val="00CB4BA0"/>
    <w:rsid w:val="00CC1124"/>
    <w:rsid w:val="00CC1D65"/>
    <w:rsid w:val="00CC2885"/>
    <w:rsid w:val="00CC5098"/>
    <w:rsid w:val="00CC5E8F"/>
    <w:rsid w:val="00CC7AB7"/>
    <w:rsid w:val="00CC7DD0"/>
    <w:rsid w:val="00CD01DD"/>
    <w:rsid w:val="00CD0DAA"/>
    <w:rsid w:val="00CD0F34"/>
    <w:rsid w:val="00CD2599"/>
    <w:rsid w:val="00CD2648"/>
    <w:rsid w:val="00CD2D1D"/>
    <w:rsid w:val="00CD48F1"/>
    <w:rsid w:val="00CD6DEB"/>
    <w:rsid w:val="00CE1623"/>
    <w:rsid w:val="00CE6450"/>
    <w:rsid w:val="00CE73AF"/>
    <w:rsid w:val="00CE7D80"/>
    <w:rsid w:val="00CE7E4A"/>
    <w:rsid w:val="00CF22CD"/>
    <w:rsid w:val="00CF23E8"/>
    <w:rsid w:val="00D023BD"/>
    <w:rsid w:val="00D04927"/>
    <w:rsid w:val="00D06E56"/>
    <w:rsid w:val="00D1073C"/>
    <w:rsid w:val="00D10FBA"/>
    <w:rsid w:val="00D12489"/>
    <w:rsid w:val="00D1409B"/>
    <w:rsid w:val="00D16A54"/>
    <w:rsid w:val="00D21C91"/>
    <w:rsid w:val="00D2269B"/>
    <w:rsid w:val="00D22BFD"/>
    <w:rsid w:val="00D25A40"/>
    <w:rsid w:val="00D2743D"/>
    <w:rsid w:val="00D27D1D"/>
    <w:rsid w:val="00D300CA"/>
    <w:rsid w:val="00D317BB"/>
    <w:rsid w:val="00D34B9B"/>
    <w:rsid w:val="00D36456"/>
    <w:rsid w:val="00D3678E"/>
    <w:rsid w:val="00D36C45"/>
    <w:rsid w:val="00D42F20"/>
    <w:rsid w:val="00D4509F"/>
    <w:rsid w:val="00D470FD"/>
    <w:rsid w:val="00D504AD"/>
    <w:rsid w:val="00D5224A"/>
    <w:rsid w:val="00D620A6"/>
    <w:rsid w:val="00D62C13"/>
    <w:rsid w:val="00D63227"/>
    <w:rsid w:val="00D65311"/>
    <w:rsid w:val="00D67BF6"/>
    <w:rsid w:val="00D67FA2"/>
    <w:rsid w:val="00D719BD"/>
    <w:rsid w:val="00D73D62"/>
    <w:rsid w:val="00D771B6"/>
    <w:rsid w:val="00D77245"/>
    <w:rsid w:val="00D8063F"/>
    <w:rsid w:val="00D81D19"/>
    <w:rsid w:val="00D84D27"/>
    <w:rsid w:val="00D86347"/>
    <w:rsid w:val="00D87C63"/>
    <w:rsid w:val="00D90FD7"/>
    <w:rsid w:val="00D9458A"/>
    <w:rsid w:val="00D96B46"/>
    <w:rsid w:val="00D97C3D"/>
    <w:rsid w:val="00D97F38"/>
    <w:rsid w:val="00DA2364"/>
    <w:rsid w:val="00DA25D8"/>
    <w:rsid w:val="00DA4906"/>
    <w:rsid w:val="00DA7E57"/>
    <w:rsid w:val="00DB0307"/>
    <w:rsid w:val="00DB1945"/>
    <w:rsid w:val="00DB1946"/>
    <w:rsid w:val="00DB77EE"/>
    <w:rsid w:val="00DC1FE8"/>
    <w:rsid w:val="00DC7D9D"/>
    <w:rsid w:val="00DD1262"/>
    <w:rsid w:val="00DD2B05"/>
    <w:rsid w:val="00DD2C89"/>
    <w:rsid w:val="00DD3245"/>
    <w:rsid w:val="00DD347A"/>
    <w:rsid w:val="00DD395D"/>
    <w:rsid w:val="00DD5109"/>
    <w:rsid w:val="00DD6316"/>
    <w:rsid w:val="00DD6397"/>
    <w:rsid w:val="00DD707F"/>
    <w:rsid w:val="00DE1EBC"/>
    <w:rsid w:val="00DE3421"/>
    <w:rsid w:val="00DE6E63"/>
    <w:rsid w:val="00DF0A18"/>
    <w:rsid w:val="00DF1C15"/>
    <w:rsid w:val="00DF1E58"/>
    <w:rsid w:val="00DF2078"/>
    <w:rsid w:val="00DF4923"/>
    <w:rsid w:val="00DF592F"/>
    <w:rsid w:val="00DF7DB1"/>
    <w:rsid w:val="00E02038"/>
    <w:rsid w:val="00E10231"/>
    <w:rsid w:val="00E11A60"/>
    <w:rsid w:val="00E15C01"/>
    <w:rsid w:val="00E2264E"/>
    <w:rsid w:val="00E252EA"/>
    <w:rsid w:val="00E255B2"/>
    <w:rsid w:val="00E2729B"/>
    <w:rsid w:val="00E34E4B"/>
    <w:rsid w:val="00E36540"/>
    <w:rsid w:val="00E3746A"/>
    <w:rsid w:val="00E42735"/>
    <w:rsid w:val="00E457AE"/>
    <w:rsid w:val="00E46A4A"/>
    <w:rsid w:val="00E5141F"/>
    <w:rsid w:val="00E525D7"/>
    <w:rsid w:val="00E548D1"/>
    <w:rsid w:val="00E5568E"/>
    <w:rsid w:val="00E56121"/>
    <w:rsid w:val="00E61566"/>
    <w:rsid w:val="00E65983"/>
    <w:rsid w:val="00E65A5B"/>
    <w:rsid w:val="00E67F9B"/>
    <w:rsid w:val="00E7179A"/>
    <w:rsid w:val="00E75982"/>
    <w:rsid w:val="00E75F77"/>
    <w:rsid w:val="00E77A96"/>
    <w:rsid w:val="00E81D0C"/>
    <w:rsid w:val="00E84496"/>
    <w:rsid w:val="00E865EB"/>
    <w:rsid w:val="00EA02CF"/>
    <w:rsid w:val="00EA08C4"/>
    <w:rsid w:val="00EA13B4"/>
    <w:rsid w:val="00EA2A02"/>
    <w:rsid w:val="00EA35E3"/>
    <w:rsid w:val="00EA7DB6"/>
    <w:rsid w:val="00EB0EBA"/>
    <w:rsid w:val="00EB19CC"/>
    <w:rsid w:val="00EB4B3D"/>
    <w:rsid w:val="00EB7B2B"/>
    <w:rsid w:val="00EB7F57"/>
    <w:rsid w:val="00EC36A5"/>
    <w:rsid w:val="00EC67D0"/>
    <w:rsid w:val="00ED03C8"/>
    <w:rsid w:val="00ED0C24"/>
    <w:rsid w:val="00ED1FA9"/>
    <w:rsid w:val="00ED2805"/>
    <w:rsid w:val="00ED30C5"/>
    <w:rsid w:val="00ED3526"/>
    <w:rsid w:val="00ED4122"/>
    <w:rsid w:val="00ED4487"/>
    <w:rsid w:val="00ED7860"/>
    <w:rsid w:val="00EE0849"/>
    <w:rsid w:val="00EE23C1"/>
    <w:rsid w:val="00EE4460"/>
    <w:rsid w:val="00EE50A8"/>
    <w:rsid w:val="00EE5750"/>
    <w:rsid w:val="00EE6785"/>
    <w:rsid w:val="00EE6F88"/>
    <w:rsid w:val="00EF432B"/>
    <w:rsid w:val="00EF6763"/>
    <w:rsid w:val="00F0559D"/>
    <w:rsid w:val="00F12DCD"/>
    <w:rsid w:val="00F12E0D"/>
    <w:rsid w:val="00F13532"/>
    <w:rsid w:val="00F14C28"/>
    <w:rsid w:val="00F16010"/>
    <w:rsid w:val="00F17953"/>
    <w:rsid w:val="00F232B4"/>
    <w:rsid w:val="00F232EB"/>
    <w:rsid w:val="00F26361"/>
    <w:rsid w:val="00F300FB"/>
    <w:rsid w:val="00F3189B"/>
    <w:rsid w:val="00F32517"/>
    <w:rsid w:val="00F327C3"/>
    <w:rsid w:val="00F34F51"/>
    <w:rsid w:val="00F351C6"/>
    <w:rsid w:val="00F35366"/>
    <w:rsid w:val="00F4074A"/>
    <w:rsid w:val="00F41943"/>
    <w:rsid w:val="00F41AB4"/>
    <w:rsid w:val="00F4218D"/>
    <w:rsid w:val="00F434CC"/>
    <w:rsid w:val="00F4495C"/>
    <w:rsid w:val="00F47C49"/>
    <w:rsid w:val="00F50383"/>
    <w:rsid w:val="00F50461"/>
    <w:rsid w:val="00F50B6C"/>
    <w:rsid w:val="00F518B5"/>
    <w:rsid w:val="00F54C75"/>
    <w:rsid w:val="00F57C58"/>
    <w:rsid w:val="00F617C7"/>
    <w:rsid w:val="00F630E4"/>
    <w:rsid w:val="00F656E4"/>
    <w:rsid w:val="00F66907"/>
    <w:rsid w:val="00F66F0C"/>
    <w:rsid w:val="00F67470"/>
    <w:rsid w:val="00F71471"/>
    <w:rsid w:val="00F72C62"/>
    <w:rsid w:val="00F7597A"/>
    <w:rsid w:val="00F76D70"/>
    <w:rsid w:val="00F8344C"/>
    <w:rsid w:val="00F835C1"/>
    <w:rsid w:val="00F83BA9"/>
    <w:rsid w:val="00F84169"/>
    <w:rsid w:val="00F85820"/>
    <w:rsid w:val="00F903DB"/>
    <w:rsid w:val="00F91D84"/>
    <w:rsid w:val="00F91FE8"/>
    <w:rsid w:val="00F94B8A"/>
    <w:rsid w:val="00F9722D"/>
    <w:rsid w:val="00F97574"/>
    <w:rsid w:val="00FA3112"/>
    <w:rsid w:val="00FA3F57"/>
    <w:rsid w:val="00FA5B77"/>
    <w:rsid w:val="00FA5E1F"/>
    <w:rsid w:val="00FA7491"/>
    <w:rsid w:val="00FB0815"/>
    <w:rsid w:val="00FB1082"/>
    <w:rsid w:val="00FB12E8"/>
    <w:rsid w:val="00FB4B94"/>
    <w:rsid w:val="00FB5F04"/>
    <w:rsid w:val="00FC198A"/>
    <w:rsid w:val="00FC1C91"/>
    <w:rsid w:val="00FC31BB"/>
    <w:rsid w:val="00FC369C"/>
    <w:rsid w:val="00FC3B78"/>
    <w:rsid w:val="00FC3B7D"/>
    <w:rsid w:val="00FC4D68"/>
    <w:rsid w:val="00FD0C5C"/>
    <w:rsid w:val="00FD1093"/>
    <w:rsid w:val="00FD69D8"/>
    <w:rsid w:val="00FE0A55"/>
    <w:rsid w:val="00FE1039"/>
    <w:rsid w:val="00FE166A"/>
    <w:rsid w:val="00FE4470"/>
    <w:rsid w:val="00FE5F05"/>
    <w:rsid w:val="00FE6247"/>
    <w:rsid w:val="00FE7442"/>
    <w:rsid w:val="00FE7F21"/>
    <w:rsid w:val="00FF3C18"/>
    <w:rsid w:val="00FF4C02"/>
    <w:rsid w:val="00FF57EE"/>
    <w:rsid w:val="017F8EBF"/>
    <w:rsid w:val="055C0894"/>
    <w:rsid w:val="068C35FD"/>
    <w:rsid w:val="09FC2F05"/>
    <w:rsid w:val="0A09D8EC"/>
    <w:rsid w:val="0B17CC27"/>
    <w:rsid w:val="0B47C69C"/>
    <w:rsid w:val="0CD8E1A5"/>
    <w:rsid w:val="0F697931"/>
    <w:rsid w:val="126A1049"/>
    <w:rsid w:val="130059DA"/>
    <w:rsid w:val="13AB9F16"/>
    <w:rsid w:val="1586207A"/>
    <w:rsid w:val="15C0DD22"/>
    <w:rsid w:val="16CC66B1"/>
    <w:rsid w:val="1A534B63"/>
    <w:rsid w:val="1D3E60E4"/>
    <w:rsid w:val="1DC8A8BA"/>
    <w:rsid w:val="202ABFBD"/>
    <w:rsid w:val="213970FC"/>
    <w:rsid w:val="215E29D9"/>
    <w:rsid w:val="24731653"/>
    <w:rsid w:val="26FCD81E"/>
    <w:rsid w:val="291C1DDF"/>
    <w:rsid w:val="29B3C755"/>
    <w:rsid w:val="2DBCD868"/>
    <w:rsid w:val="2E69179A"/>
    <w:rsid w:val="2F9D89ED"/>
    <w:rsid w:val="302ACD4D"/>
    <w:rsid w:val="306DF871"/>
    <w:rsid w:val="317817B8"/>
    <w:rsid w:val="31AD6656"/>
    <w:rsid w:val="33F86C6B"/>
    <w:rsid w:val="3546997A"/>
    <w:rsid w:val="3614A7A3"/>
    <w:rsid w:val="36BD9436"/>
    <w:rsid w:val="37822676"/>
    <w:rsid w:val="37D39746"/>
    <w:rsid w:val="3882D146"/>
    <w:rsid w:val="38FC28AC"/>
    <w:rsid w:val="3A60E2F6"/>
    <w:rsid w:val="3A726ED9"/>
    <w:rsid w:val="3C061186"/>
    <w:rsid w:val="3C74A4AD"/>
    <w:rsid w:val="3C8E247B"/>
    <w:rsid w:val="3FB386E8"/>
    <w:rsid w:val="400F1626"/>
    <w:rsid w:val="411E5716"/>
    <w:rsid w:val="42DD8F6E"/>
    <w:rsid w:val="42DDD7FA"/>
    <w:rsid w:val="42F96636"/>
    <w:rsid w:val="430AF1C9"/>
    <w:rsid w:val="456EAB90"/>
    <w:rsid w:val="49E672B7"/>
    <w:rsid w:val="4A8F5D45"/>
    <w:rsid w:val="4B41293C"/>
    <w:rsid w:val="4E994EC8"/>
    <w:rsid w:val="5173DBDF"/>
    <w:rsid w:val="53758AD1"/>
    <w:rsid w:val="537C675D"/>
    <w:rsid w:val="53B20A94"/>
    <w:rsid w:val="560AE258"/>
    <w:rsid w:val="5848E814"/>
    <w:rsid w:val="5860AC8B"/>
    <w:rsid w:val="59E7A3B6"/>
    <w:rsid w:val="5A0ABE28"/>
    <w:rsid w:val="5CABF93D"/>
    <w:rsid w:val="5CFEF225"/>
    <w:rsid w:val="5F6E1468"/>
    <w:rsid w:val="637F6B63"/>
    <w:rsid w:val="6474F689"/>
    <w:rsid w:val="64AA9F9A"/>
    <w:rsid w:val="64E1E741"/>
    <w:rsid w:val="665FAD1D"/>
    <w:rsid w:val="681B4211"/>
    <w:rsid w:val="68A3AC2F"/>
    <w:rsid w:val="6A109D7A"/>
    <w:rsid w:val="7108AE5C"/>
    <w:rsid w:val="718B3735"/>
    <w:rsid w:val="719BB8E6"/>
    <w:rsid w:val="72095B78"/>
    <w:rsid w:val="74331F8D"/>
    <w:rsid w:val="75C547AF"/>
    <w:rsid w:val="7A0DC39F"/>
    <w:rsid w:val="7C2F6E55"/>
    <w:rsid w:val="7D5A1A6D"/>
    <w:rsid w:val="7E29AB31"/>
    <w:rsid w:val="7EAAC54E"/>
    <w:rsid w:val="7EF1160F"/>
    <w:rsid w:val="7F4AE87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88792"/>
  <w15:chartTrackingRefBased/>
  <w15:docId w15:val="{A181B9E4-067D-4BBB-8167-2B24096C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A5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7860"/>
    <w:pPr>
      <w:tabs>
        <w:tab w:val="center" w:pos="4320"/>
        <w:tab w:val="right" w:pos="8640"/>
      </w:tabs>
      <w:spacing w:after="0" w:line="240" w:lineRule="auto"/>
    </w:pPr>
  </w:style>
  <w:style w:type="character" w:customStyle="1" w:styleId="HeaderChar">
    <w:name w:val="Header Char"/>
    <w:basedOn w:val="DefaultParagraphFont"/>
    <w:link w:val="Header"/>
    <w:uiPriority w:val="99"/>
    <w:rsid w:val="00ED7860"/>
  </w:style>
  <w:style w:type="paragraph" w:styleId="Footer">
    <w:name w:val="footer"/>
    <w:basedOn w:val="Normal"/>
    <w:link w:val="FooterChar"/>
    <w:uiPriority w:val="99"/>
    <w:unhideWhenUsed/>
    <w:rsid w:val="00ED7860"/>
    <w:pPr>
      <w:tabs>
        <w:tab w:val="center" w:pos="4320"/>
        <w:tab w:val="right" w:pos="8640"/>
      </w:tabs>
      <w:spacing w:after="0" w:line="240" w:lineRule="auto"/>
    </w:pPr>
  </w:style>
  <w:style w:type="character" w:customStyle="1" w:styleId="FooterChar">
    <w:name w:val="Footer Char"/>
    <w:basedOn w:val="DefaultParagraphFont"/>
    <w:link w:val="Footer"/>
    <w:uiPriority w:val="99"/>
    <w:rsid w:val="00ED7860"/>
  </w:style>
  <w:style w:type="paragraph" w:styleId="ListParagraph">
    <w:name w:val="List Paragraph"/>
    <w:basedOn w:val="Normal"/>
    <w:uiPriority w:val="34"/>
    <w:qFormat/>
    <w:rsid w:val="00A760C5"/>
    <w:pPr>
      <w:ind w:left="720"/>
      <w:contextualSpacing/>
    </w:pPr>
  </w:style>
  <w:style w:type="character" w:styleId="PlaceholderText">
    <w:name w:val="Placeholder Text"/>
    <w:basedOn w:val="DefaultParagraphFont"/>
    <w:uiPriority w:val="99"/>
    <w:semiHidden/>
    <w:rsid w:val="009406F7"/>
    <w:rPr>
      <w:color w:val="666666"/>
    </w:rPr>
  </w:style>
  <w:style w:type="table" w:styleId="TableGrid">
    <w:name w:val="Table Grid"/>
    <w:basedOn w:val="TableNormal"/>
    <w:uiPriority w:val="39"/>
    <w:rsid w:val="00F32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463AE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92262">
      <w:bodyDiv w:val="1"/>
      <w:marLeft w:val="0"/>
      <w:marRight w:val="0"/>
      <w:marTop w:val="0"/>
      <w:marBottom w:val="0"/>
      <w:divBdr>
        <w:top w:val="none" w:sz="0" w:space="0" w:color="auto"/>
        <w:left w:val="none" w:sz="0" w:space="0" w:color="auto"/>
        <w:bottom w:val="none" w:sz="0" w:space="0" w:color="auto"/>
        <w:right w:val="none" w:sz="0" w:space="0" w:color="auto"/>
      </w:divBdr>
    </w:div>
    <w:div w:id="83889522">
      <w:bodyDiv w:val="1"/>
      <w:marLeft w:val="0"/>
      <w:marRight w:val="0"/>
      <w:marTop w:val="0"/>
      <w:marBottom w:val="0"/>
      <w:divBdr>
        <w:top w:val="none" w:sz="0" w:space="0" w:color="auto"/>
        <w:left w:val="none" w:sz="0" w:space="0" w:color="auto"/>
        <w:bottom w:val="none" w:sz="0" w:space="0" w:color="auto"/>
        <w:right w:val="none" w:sz="0" w:space="0" w:color="auto"/>
      </w:divBdr>
    </w:div>
    <w:div w:id="86002853">
      <w:bodyDiv w:val="1"/>
      <w:marLeft w:val="0"/>
      <w:marRight w:val="0"/>
      <w:marTop w:val="0"/>
      <w:marBottom w:val="0"/>
      <w:divBdr>
        <w:top w:val="none" w:sz="0" w:space="0" w:color="auto"/>
        <w:left w:val="none" w:sz="0" w:space="0" w:color="auto"/>
        <w:bottom w:val="none" w:sz="0" w:space="0" w:color="auto"/>
        <w:right w:val="none" w:sz="0" w:space="0" w:color="auto"/>
      </w:divBdr>
    </w:div>
    <w:div w:id="117070448">
      <w:bodyDiv w:val="1"/>
      <w:marLeft w:val="0"/>
      <w:marRight w:val="0"/>
      <w:marTop w:val="0"/>
      <w:marBottom w:val="0"/>
      <w:divBdr>
        <w:top w:val="none" w:sz="0" w:space="0" w:color="auto"/>
        <w:left w:val="none" w:sz="0" w:space="0" w:color="auto"/>
        <w:bottom w:val="none" w:sz="0" w:space="0" w:color="auto"/>
        <w:right w:val="none" w:sz="0" w:space="0" w:color="auto"/>
      </w:divBdr>
    </w:div>
    <w:div w:id="119616806">
      <w:bodyDiv w:val="1"/>
      <w:marLeft w:val="0"/>
      <w:marRight w:val="0"/>
      <w:marTop w:val="0"/>
      <w:marBottom w:val="0"/>
      <w:divBdr>
        <w:top w:val="none" w:sz="0" w:space="0" w:color="auto"/>
        <w:left w:val="none" w:sz="0" w:space="0" w:color="auto"/>
        <w:bottom w:val="none" w:sz="0" w:space="0" w:color="auto"/>
        <w:right w:val="none" w:sz="0" w:space="0" w:color="auto"/>
      </w:divBdr>
    </w:div>
    <w:div w:id="240528245">
      <w:bodyDiv w:val="1"/>
      <w:marLeft w:val="0"/>
      <w:marRight w:val="0"/>
      <w:marTop w:val="0"/>
      <w:marBottom w:val="0"/>
      <w:divBdr>
        <w:top w:val="none" w:sz="0" w:space="0" w:color="auto"/>
        <w:left w:val="none" w:sz="0" w:space="0" w:color="auto"/>
        <w:bottom w:val="none" w:sz="0" w:space="0" w:color="auto"/>
        <w:right w:val="none" w:sz="0" w:space="0" w:color="auto"/>
      </w:divBdr>
    </w:div>
    <w:div w:id="272370095">
      <w:bodyDiv w:val="1"/>
      <w:marLeft w:val="0"/>
      <w:marRight w:val="0"/>
      <w:marTop w:val="0"/>
      <w:marBottom w:val="0"/>
      <w:divBdr>
        <w:top w:val="none" w:sz="0" w:space="0" w:color="auto"/>
        <w:left w:val="none" w:sz="0" w:space="0" w:color="auto"/>
        <w:bottom w:val="none" w:sz="0" w:space="0" w:color="auto"/>
        <w:right w:val="none" w:sz="0" w:space="0" w:color="auto"/>
      </w:divBdr>
      <w:divsChild>
        <w:div w:id="419453071">
          <w:marLeft w:val="360"/>
          <w:marRight w:val="0"/>
          <w:marTop w:val="120"/>
          <w:marBottom w:val="0"/>
          <w:divBdr>
            <w:top w:val="none" w:sz="0" w:space="0" w:color="auto"/>
            <w:left w:val="none" w:sz="0" w:space="0" w:color="auto"/>
            <w:bottom w:val="none" w:sz="0" w:space="0" w:color="auto"/>
            <w:right w:val="none" w:sz="0" w:space="0" w:color="auto"/>
          </w:divBdr>
        </w:div>
      </w:divsChild>
    </w:div>
    <w:div w:id="277764607">
      <w:bodyDiv w:val="1"/>
      <w:marLeft w:val="0"/>
      <w:marRight w:val="0"/>
      <w:marTop w:val="0"/>
      <w:marBottom w:val="0"/>
      <w:divBdr>
        <w:top w:val="none" w:sz="0" w:space="0" w:color="auto"/>
        <w:left w:val="none" w:sz="0" w:space="0" w:color="auto"/>
        <w:bottom w:val="none" w:sz="0" w:space="0" w:color="auto"/>
        <w:right w:val="none" w:sz="0" w:space="0" w:color="auto"/>
      </w:divBdr>
    </w:div>
    <w:div w:id="339357309">
      <w:bodyDiv w:val="1"/>
      <w:marLeft w:val="0"/>
      <w:marRight w:val="0"/>
      <w:marTop w:val="0"/>
      <w:marBottom w:val="0"/>
      <w:divBdr>
        <w:top w:val="none" w:sz="0" w:space="0" w:color="auto"/>
        <w:left w:val="none" w:sz="0" w:space="0" w:color="auto"/>
        <w:bottom w:val="none" w:sz="0" w:space="0" w:color="auto"/>
        <w:right w:val="none" w:sz="0" w:space="0" w:color="auto"/>
      </w:divBdr>
    </w:div>
    <w:div w:id="358745505">
      <w:bodyDiv w:val="1"/>
      <w:marLeft w:val="0"/>
      <w:marRight w:val="0"/>
      <w:marTop w:val="0"/>
      <w:marBottom w:val="0"/>
      <w:divBdr>
        <w:top w:val="none" w:sz="0" w:space="0" w:color="auto"/>
        <w:left w:val="none" w:sz="0" w:space="0" w:color="auto"/>
        <w:bottom w:val="none" w:sz="0" w:space="0" w:color="auto"/>
        <w:right w:val="none" w:sz="0" w:space="0" w:color="auto"/>
      </w:divBdr>
    </w:div>
    <w:div w:id="379792108">
      <w:bodyDiv w:val="1"/>
      <w:marLeft w:val="0"/>
      <w:marRight w:val="0"/>
      <w:marTop w:val="0"/>
      <w:marBottom w:val="0"/>
      <w:divBdr>
        <w:top w:val="none" w:sz="0" w:space="0" w:color="auto"/>
        <w:left w:val="none" w:sz="0" w:space="0" w:color="auto"/>
        <w:bottom w:val="none" w:sz="0" w:space="0" w:color="auto"/>
        <w:right w:val="none" w:sz="0" w:space="0" w:color="auto"/>
      </w:divBdr>
    </w:div>
    <w:div w:id="526606263">
      <w:bodyDiv w:val="1"/>
      <w:marLeft w:val="0"/>
      <w:marRight w:val="0"/>
      <w:marTop w:val="0"/>
      <w:marBottom w:val="0"/>
      <w:divBdr>
        <w:top w:val="none" w:sz="0" w:space="0" w:color="auto"/>
        <w:left w:val="none" w:sz="0" w:space="0" w:color="auto"/>
        <w:bottom w:val="none" w:sz="0" w:space="0" w:color="auto"/>
        <w:right w:val="none" w:sz="0" w:space="0" w:color="auto"/>
      </w:divBdr>
    </w:div>
    <w:div w:id="531961786">
      <w:bodyDiv w:val="1"/>
      <w:marLeft w:val="0"/>
      <w:marRight w:val="0"/>
      <w:marTop w:val="0"/>
      <w:marBottom w:val="0"/>
      <w:divBdr>
        <w:top w:val="none" w:sz="0" w:space="0" w:color="auto"/>
        <w:left w:val="none" w:sz="0" w:space="0" w:color="auto"/>
        <w:bottom w:val="none" w:sz="0" w:space="0" w:color="auto"/>
        <w:right w:val="none" w:sz="0" w:space="0" w:color="auto"/>
      </w:divBdr>
    </w:div>
    <w:div w:id="534970980">
      <w:bodyDiv w:val="1"/>
      <w:marLeft w:val="0"/>
      <w:marRight w:val="0"/>
      <w:marTop w:val="0"/>
      <w:marBottom w:val="0"/>
      <w:divBdr>
        <w:top w:val="none" w:sz="0" w:space="0" w:color="auto"/>
        <w:left w:val="none" w:sz="0" w:space="0" w:color="auto"/>
        <w:bottom w:val="none" w:sz="0" w:space="0" w:color="auto"/>
        <w:right w:val="none" w:sz="0" w:space="0" w:color="auto"/>
      </w:divBdr>
    </w:div>
    <w:div w:id="739671997">
      <w:bodyDiv w:val="1"/>
      <w:marLeft w:val="0"/>
      <w:marRight w:val="0"/>
      <w:marTop w:val="0"/>
      <w:marBottom w:val="0"/>
      <w:divBdr>
        <w:top w:val="none" w:sz="0" w:space="0" w:color="auto"/>
        <w:left w:val="none" w:sz="0" w:space="0" w:color="auto"/>
        <w:bottom w:val="none" w:sz="0" w:space="0" w:color="auto"/>
        <w:right w:val="none" w:sz="0" w:space="0" w:color="auto"/>
      </w:divBdr>
    </w:div>
    <w:div w:id="809834168">
      <w:bodyDiv w:val="1"/>
      <w:marLeft w:val="0"/>
      <w:marRight w:val="0"/>
      <w:marTop w:val="0"/>
      <w:marBottom w:val="0"/>
      <w:divBdr>
        <w:top w:val="none" w:sz="0" w:space="0" w:color="auto"/>
        <w:left w:val="none" w:sz="0" w:space="0" w:color="auto"/>
        <w:bottom w:val="none" w:sz="0" w:space="0" w:color="auto"/>
        <w:right w:val="none" w:sz="0" w:space="0" w:color="auto"/>
      </w:divBdr>
    </w:div>
    <w:div w:id="919867661">
      <w:bodyDiv w:val="1"/>
      <w:marLeft w:val="0"/>
      <w:marRight w:val="0"/>
      <w:marTop w:val="0"/>
      <w:marBottom w:val="0"/>
      <w:divBdr>
        <w:top w:val="none" w:sz="0" w:space="0" w:color="auto"/>
        <w:left w:val="none" w:sz="0" w:space="0" w:color="auto"/>
        <w:bottom w:val="none" w:sz="0" w:space="0" w:color="auto"/>
        <w:right w:val="none" w:sz="0" w:space="0" w:color="auto"/>
      </w:divBdr>
    </w:div>
    <w:div w:id="956444575">
      <w:bodyDiv w:val="1"/>
      <w:marLeft w:val="0"/>
      <w:marRight w:val="0"/>
      <w:marTop w:val="0"/>
      <w:marBottom w:val="0"/>
      <w:divBdr>
        <w:top w:val="none" w:sz="0" w:space="0" w:color="auto"/>
        <w:left w:val="none" w:sz="0" w:space="0" w:color="auto"/>
        <w:bottom w:val="none" w:sz="0" w:space="0" w:color="auto"/>
        <w:right w:val="none" w:sz="0" w:space="0" w:color="auto"/>
      </w:divBdr>
    </w:div>
    <w:div w:id="1043675578">
      <w:bodyDiv w:val="1"/>
      <w:marLeft w:val="0"/>
      <w:marRight w:val="0"/>
      <w:marTop w:val="0"/>
      <w:marBottom w:val="0"/>
      <w:divBdr>
        <w:top w:val="none" w:sz="0" w:space="0" w:color="auto"/>
        <w:left w:val="none" w:sz="0" w:space="0" w:color="auto"/>
        <w:bottom w:val="none" w:sz="0" w:space="0" w:color="auto"/>
        <w:right w:val="none" w:sz="0" w:space="0" w:color="auto"/>
      </w:divBdr>
    </w:div>
    <w:div w:id="1071584329">
      <w:bodyDiv w:val="1"/>
      <w:marLeft w:val="0"/>
      <w:marRight w:val="0"/>
      <w:marTop w:val="0"/>
      <w:marBottom w:val="0"/>
      <w:divBdr>
        <w:top w:val="none" w:sz="0" w:space="0" w:color="auto"/>
        <w:left w:val="none" w:sz="0" w:space="0" w:color="auto"/>
        <w:bottom w:val="none" w:sz="0" w:space="0" w:color="auto"/>
        <w:right w:val="none" w:sz="0" w:space="0" w:color="auto"/>
      </w:divBdr>
    </w:div>
    <w:div w:id="1091467689">
      <w:bodyDiv w:val="1"/>
      <w:marLeft w:val="0"/>
      <w:marRight w:val="0"/>
      <w:marTop w:val="0"/>
      <w:marBottom w:val="0"/>
      <w:divBdr>
        <w:top w:val="none" w:sz="0" w:space="0" w:color="auto"/>
        <w:left w:val="none" w:sz="0" w:space="0" w:color="auto"/>
        <w:bottom w:val="none" w:sz="0" w:space="0" w:color="auto"/>
        <w:right w:val="none" w:sz="0" w:space="0" w:color="auto"/>
      </w:divBdr>
    </w:div>
    <w:div w:id="1103913366">
      <w:bodyDiv w:val="1"/>
      <w:marLeft w:val="0"/>
      <w:marRight w:val="0"/>
      <w:marTop w:val="0"/>
      <w:marBottom w:val="0"/>
      <w:divBdr>
        <w:top w:val="none" w:sz="0" w:space="0" w:color="auto"/>
        <w:left w:val="none" w:sz="0" w:space="0" w:color="auto"/>
        <w:bottom w:val="none" w:sz="0" w:space="0" w:color="auto"/>
        <w:right w:val="none" w:sz="0" w:space="0" w:color="auto"/>
      </w:divBdr>
    </w:div>
    <w:div w:id="1114178103">
      <w:bodyDiv w:val="1"/>
      <w:marLeft w:val="0"/>
      <w:marRight w:val="0"/>
      <w:marTop w:val="0"/>
      <w:marBottom w:val="0"/>
      <w:divBdr>
        <w:top w:val="none" w:sz="0" w:space="0" w:color="auto"/>
        <w:left w:val="none" w:sz="0" w:space="0" w:color="auto"/>
        <w:bottom w:val="none" w:sz="0" w:space="0" w:color="auto"/>
        <w:right w:val="none" w:sz="0" w:space="0" w:color="auto"/>
      </w:divBdr>
    </w:div>
    <w:div w:id="1153832909">
      <w:bodyDiv w:val="1"/>
      <w:marLeft w:val="0"/>
      <w:marRight w:val="0"/>
      <w:marTop w:val="0"/>
      <w:marBottom w:val="0"/>
      <w:divBdr>
        <w:top w:val="none" w:sz="0" w:space="0" w:color="auto"/>
        <w:left w:val="none" w:sz="0" w:space="0" w:color="auto"/>
        <w:bottom w:val="none" w:sz="0" w:space="0" w:color="auto"/>
        <w:right w:val="none" w:sz="0" w:space="0" w:color="auto"/>
      </w:divBdr>
    </w:div>
    <w:div w:id="1161581537">
      <w:bodyDiv w:val="1"/>
      <w:marLeft w:val="0"/>
      <w:marRight w:val="0"/>
      <w:marTop w:val="0"/>
      <w:marBottom w:val="0"/>
      <w:divBdr>
        <w:top w:val="none" w:sz="0" w:space="0" w:color="auto"/>
        <w:left w:val="none" w:sz="0" w:space="0" w:color="auto"/>
        <w:bottom w:val="none" w:sz="0" w:space="0" w:color="auto"/>
        <w:right w:val="none" w:sz="0" w:space="0" w:color="auto"/>
      </w:divBdr>
    </w:div>
    <w:div w:id="1174687669">
      <w:bodyDiv w:val="1"/>
      <w:marLeft w:val="0"/>
      <w:marRight w:val="0"/>
      <w:marTop w:val="0"/>
      <w:marBottom w:val="0"/>
      <w:divBdr>
        <w:top w:val="none" w:sz="0" w:space="0" w:color="auto"/>
        <w:left w:val="none" w:sz="0" w:space="0" w:color="auto"/>
        <w:bottom w:val="none" w:sz="0" w:space="0" w:color="auto"/>
        <w:right w:val="none" w:sz="0" w:space="0" w:color="auto"/>
      </w:divBdr>
    </w:div>
    <w:div w:id="1175918522">
      <w:bodyDiv w:val="1"/>
      <w:marLeft w:val="0"/>
      <w:marRight w:val="0"/>
      <w:marTop w:val="0"/>
      <w:marBottom w:val="0"/>
      <w:divBdr>
        <w:top w:val="none" w:sz="0" w:space="0" w:color="auto"/>
        <w:left w:val="none" w:sz="0" w:space="0" w:color="auto"/>
        <w:bottom w:val="none" w:sz="0" w:space="0" w:color="auto"/>
        <w:right w:val="none" w:sz="0" w:space="0" w:color="auto"/>
      </w:divBdr>
    </w:div>
    <w:div w:id="1185168030">
      <w:bodyDiv w:val="1"/>
      <w:marLeft w:val="0"/>
      <w:marRight w:val="0"/>
      <w:marTop w:val="0"/>
      <w:marBottom w:val="0"/>
      <w:divBdr>
        <w:top w:val="none" w:sz="0" w:space="0" w:color="auto"/>
        <w:left w:val="none" w:sz="0" w:space="0" w:color="auto"/>
        <w:bottom w:val="none" w:sz="0" w:space="0" w:color="auto"/>
        <w:right w:val="none" w:sz="0" w:space="0" w:color="auto"/>
      </w:divBdr>
    </w:div>
    <w:div w:id="1266495217">
      <w:bodyDiv w:val="1"/>
      <w:marLeft w:val="0"/>
      <w:marRight w:val="0"/>
      <w:marTop w:val="0"/>
      <w:marBottom w:val="0"/>
      <w:divBdr>
        <w:top w:val="none" w:sz="0" w:space="0" w:color="auto"/>
        <w:left w:val="none" w:sz="0" w:space="0" w:color="auto"/>
        <w:bottom w:val="none" w:sz="0" w:space="0" w:color="auto"/>
        <w:right w:val="none" w:sz="0" w:space="0" w:color="auto"/>
      </w:divBdr>
    </w:div>
    <w:div w:id="1293248637">
      <w:bodyDiv w:val="1"/>
      <w:marLeft w:val="0"/>
      <w:marRight w:val="0"/>
      <w:marTop w:val="0"/>
      <w:marBottom w:val="0"/>
      <w:divBdr>
        <w:top w:val="none" w:sz="0" w:space="0" w:color="auto"/>
        <w:left w:val="none" w:sz="0" w:space="0" w:color="auto"/>
        <w:bottom w:val="none" w:sz="0" w:space="0" w:color="auto"/>
        <w:right w:val="none" w:sz="0" w:space="0" w:color="auto"/>
      </w:divBdr>
    </w:div>
    <w:div w:id="1422146456">
      <w:bodyDiv w:val="1"/>
      <w:marLeft w:val="0"/>
      <w:marRight w:val="0"/>
      <w:marTop w:val="0"/>
      <w:marBottom w:val="0"/>
      <w:divBdr>
        <w:top w:val="none" w:sz="0" w:space="0" w:color="auto"/>
        <w:left w:val="none" w:sz="0" w:space="0" w:color="auto"/>
        <w:bottom w:val="none" w:sz="0" w:space="0" w:color="auto"/>
        <w:right w:val="none" w:sz="0" w:space="0" w:color="auto"/>
      </w:divBdr>
    </w:div>
    <w:div w:id="1478496742">
      <w:bodyDiv w:val="1"/>
      <w:marLeft w:val="0"/>
      <w:marRight w:val="0"/>
      <w:marTop w:val="0"/>
      <w:marBottom w:val="0"/>
      <w:divBdr>
        <w:top w:val="none" w:sz="0" w:space="0" w:color="auto"/>
        <w:left w:val="none" w:sz="0" w:space="0" w:color="auto"/>
        <w:bottom w:val="none" w:sz="0" w:space="0" w:color="auto"/>
        <w:right w:val="none" w:sz="0" w:space="0" w:color="auto"/>
      </w:divBdr>
    </w:div>
    <w:div w:id="1543055929">
      <w:bodyDiv w:val="1"/>
      <w:marLeft w:val="0"/>
      <w:marRight w:val="0"/>
      <w:marTop w:val="0"/>
      <w:marBottom w:val="0"/>
      <w:divBdr>
        <w:top w:val="none" w:sz="0" w:space="0" w:color="auto"/>
        <w:left w:val="none" w:sz="0" w:space="0" w:color="auto"/>
        <w:bottom w:val="none" w:sz="0" w:space="0" w:color="auto"/>
        <w:right w:val="none" w:sz="0" w:space="0" w:color="auto"/>
      </w:divBdr>
    </w:div>
    <w:div w:id="1581140891">
      <w:bodyDiv w:val="1"/>
      <w:marLeft w:val="0"/>
      <w:marRight w:val="0"/>
      <w:marTop w:val="0"/>
      <w:marBottom w:val="0"/>
      <w:divBdr>
        <w:top w:val="none" w:sz="0" w:space="0" w:color="auto"/>
        <w:left w:val="none" w:sz="0" w:space="0" w:color="auto"/>
        <w:bottom w:val="none" w:sz="0" w:space="0" w:color="auto"/>
        <w:right w:val="none" w:sz="0" w:space="0" w:color="auto"/>
      </w:divBdr>
    </w:div>
    <w:div w:id="1584491311">
      <w:bodyDiv w:val="1"/>
      <w:marLeft w:val="0"/>
      <w:marRight w:val="0"/>
      <w:marTop w:val="0"/>
      <w:marBottom w:val="0"/>
      <w:divBdr>
        <w:top w:val="none" w:sz="0" w:space="0" w:color="auto"/>
        <w:left w:val="none" w:sz="0" w:space="0" w:color="auto"/>
        <w:bottom w:val="none" w:sz="0" w:space="0" w:color="auto"/>
        <w:right w:val="none" w:sz="0" w:space="0" w:color="auto"/>
      </w:divBdr>
    </w:div>
    <w:div w:id="1654335427">
      <w:bodyDiv w:val="1"/>
      <w:marLeft w:val="0"/>
      <w:marRight w:val="0"/>
      <w:marTop w:val="0"/>
      <w:marBottom w:val="0"/>
      <w:divBdr>
        <w:top w:val="none" w:sz="0" w:space="0" w:color="auto"/>
        <w:left w:val="none" w:sz="0" w:space="0" w:color="auto"/>
        <w:bottom w:val="none" w:sz="0" w:space="0" w:color="auto"/>
        <w:right w:val="none" w:sz="0" w:space="0" w:color="auto"/>
      </w:divBdr>
    </w:div>
    <w:div w:id="1654336384">
      <w:bodyDiv w:val="1"/>
      <w:marLeft w:val="0"/>
      <w:marRight w:val="0"/>
      <w:marTop w:val="0"/>
      <w:marBottom w:val="0"/>
      <w:divBdr>
        <w:top w:val="none" w:sz="0" w:space="0" w:color="auto"/>
        <w:left w:val="none" w:sz="0" w:space="0" w:color="auto"/>
        <w:bottom w:val="none" w:sz="0" w:space="0" w:color="auto"/>
        <w:right w:val="none" w:sz="0" w:space="0" w:color="auto"/>
      </w:divBdr>
    </w:div>
    <w:div w:id="1695303808">
      <w:bodyDiv w:val="1"/>
      <w:marLeft w:val="0"/>
      <w:marRight w:val="0"/>
      <w:marTop w:val="0"/>
      <w:marBottom w:val="0"/>
      <w:divBdr>
        <w:top w:val="none" w:sz="0" w:space="0" w:color="auto"/>
        <w:left w:val="none" w:sz="0" w:space="0" w:color="auto"/>
        <w:bottom w:val="none" w:sz="0" w:space="0" w:color="auto"/>
        <w:right w:val="none" w:sz="0" w:space="0" w:color="auto"/>
      </w:divBdr>
    </w:div>
    <w:div w:id="1709337613">
      <w:bodyDiv w:val="1"/>
      <w:marLeft w:val="0"/>
      <w:marRight w:val="0"/>
      <w:marTop w:val="0"/>
      <w:marBottom w:val="0"/>
      <w:divBdr>
        <w:top w:val="none" w:sz="0" w:space="0" w:color="auto"/>
        <w:left w:val="none" w:sz="0" w:space="0" w:color="auto"/>
        <w:bottom w:val="none" w:sz="0" w:space="0" w:color="auto"/>
        <w:right w:val="none" w:sz="0" w:space="0" w:color="auto"/>
      </w:divBdr>
    </w:div>
    <w:div w:id="1713142680">
      <w:bodyDiv w:val="1"/>
      <w:marLeft w:val="0"/>
      <w:marRight w:val="0"/>
      <w:marTop w:val="0"/>
      <w:marBottom w:val="0"/>
      <w:divBdr>
        <w:top w:val="none" w:sz="0" w:space="0" w:color="auto"/>
        <w:left w:val="none" w:sz="0" w:space="0" w:color="auto"/>
        <w:bottom w:val="none" w:sz="0" w:space="0" w:color="auto"/>
        <w:right w:val="none" w:sz="0" w:space="0" w:color="auto"/>
      </w:divBdr>
    </w:div>
    <w:div w:id="1747218486">
      <w:bodyDiv w:val="1"/>
      <w:marLeft w:val="0"/>
      <w:marRight w:val="0"/>
      <w:marTop w:val="0"/>
      <w:marBottom w:val="0"/>
      <w:divBdr>
        <w:top w:val="none" w:sz="0" w:space="0" w:color="auto"/>
        <w:left w:val="none" w:sz="0" w:space="0" w:color="auto"/>
        <w:bottom w:val="none" w:sz="0" w:space="0" w:color="auto"/>
        <w:right w:val="none" w:sz="0" w:space="0" w:color="auto"/>
      </w:divBdr>
    </w:div>
    <w:div w:id="1809397616">
      <w:bodyDiv w:val="1"/>
      <w:marLeft w:val="0"/>
      <w:marRight w:val="0"/>
      <w:marTop w:val="0"/>
      <w:marBottom w:val="0"/>
      <w:divBdr>
        <w:top w:val="none" w:sz="0" w:space="0" w:color="auto"/>
        <w:left w:val="none" w:sz="0" w:space="0" w:color="auto"/>
        <w:bottom w:val="none" w:sz="0" w:space="0" w:color="auto"/>
        <w:right w:val="none" w:sz="0" w:space="0" w:color="auto"/>
      </w:divBdr>
    </w:div>
    <w:div w:id="1811287224">
      <w:bodyDiv w:val="1"/>
      <w:marLeft w:val="0"/>
      <w:marRight w:val="0"/>
      <w:marTop w:val="0"/>
      <w:marBottom w:val="0"/>
      <w:divBdr>
        <w:top w:val="none" w:sz="0" w:space="0" w:color="auto"/>
        <w:left w:val="none" w:sz="0" w:space="0" w:color="auto"/>
        <w:bottom w:val="none" w:sz="0" w:space="0" w:color="auto"/>
        <w:right w:val="none" w:sz="0" w:space="0" w:color="auto"/>
      </w:divBdr>
    </w:div>
    <w:div w:id="1829055070">
      <w:bodyDiv w:val="1"/>
      <w:marLeft w:val="0"/>
      <w:marRight w:val="0"/>
      <w:marTop w:val="0"/>
      <w:marBottom w:val="0"/>
      <w:divBdr>
        <w:top w:val="none" w:sz="0" w:space="0" w:color="auto"/>
        <w:left w:val="none" w:sz="0" w:space="0" w:color="auto"/>
        <w:bottom w:val="none" w:sz="0" w:space="0" w:color="auto"/>
        <w:right w:val="none" w:sz="0" w:space="0" w:color="auto"/>
      </w:divBdr>
      <w:divsChild>
        <w:div w:id="862134143">
          <w:marLeft w:val="360"/>
          <w:marRight w:val="0"/>
          <w:marTop w:val="120"/>
          <w:marBottom w:val="0"/>
          <w:divBdr>
            <w:top w:val="none" w:sz="0" w:space="0" w:color="auto"/>
            <w:left w:val="none" w:sz="0" w:space="0" w:color="auto"/>
            <w:bottom w:val="none" w:sz="0" w:space="0" w:color="auto"/>
            <w:right w:val="none" w:sz="0" w:space="0" w:color="auto"/>
          </w:divBdr>
        </w:div>
      </w:divsChild>
    </w:div>
    <w:div w:id="1949192657">
      <w:bodyDiv w:val="1"/>
      <w:marLeft w:val="0"/>
      <w:marRight w:val="0"/>
      <w:marTop w:val="0"/>
      <w:marBottom w:val="0"/>
      <w:divBdr>
        <w:top w:val="none" w:sz="0" w:space="0" w:color="auto"/>
        <w:left w:val="none" w:sz="0" w:space="0" w:color="auto"/>
        <w:bottom w:val="none" w:sz="0" w:space="0" w:color="auto"/>
        <w:right w:val="none" w:sz="0" w:space="0" w:color="auto"/>
      </w:divBdr>
    </w:div>
    <w:div w:id="1971157891">
      <w:bodyDiv w:val="1"/>
      <w:marLeft w:val="0"/>
      <w:marRight w:val="0"/>
      <w:marTop w:val="0"/>
      <w:marBottom w:val="0"/>
      <w:divBdr>
        <w:top w:val="none" w:sz="0" w:space="0" w:color="auto"/>
        <w:left w:val="none" w:sz="0" w:space="0" w:color="auto"/>
        <w:bottom w:val="none" w:sz="0" w:space="0" w:color="auto"/>
        <w:right w:val="none" w:sz="0" w:space="0" w:color="auto"/>
      </w:divBdr>
    </w:div>
    <w:div w:id="2089643941">
      <w:bodyDiv w:val="1"/>
      <w:marLeft w:val="0"/>
      <w:marRight w:val="0"/>
      <w:marTop w:val="0"/>
      <w:marBottom w:val="0"/>
      <w:divBdr>
        <w:top w:val="none" w:sz="0" w:space="0" w:color="auto"/>
        <w:left w:val="none" w:sz="0" w:space="0" w:color="auto"/>
        <w:bottom w:val="none" w:sz="0" w:space="0" w:color="auto"/>
        <w:right w:val="none" w:sz="0" w:space="0" w:color="auto"/>
      </w:divBdr>
      <w:divsChild>
        <w:div w:id="1125344406">
          <w:marLeft w:val="360"/>
          <w:marRight w:val="0"/>
          <w:marTop w:val="120"/>
          <w:marBottom w:val="0"/>
          <w:divBdr>
            <w:top w:val="none" w:sz="0" w:space="0" w:color="auto"/>
            <w:left w:val="none" w:sz="0" w:space="0" w:color="auto"/>
            <w:bottom w:val="none" w:sz="0" w:space="0" w:color="auto"/>
            <w:right w:val="none" w:sz="0" w:space="0" w:color="auto"/>
          </w:divBdr>
        </w:div>
      </w:divsChild>
    </w:div>
    <w:div w:id="209959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D8F45-E99E-4DD3-BD60-05E2D4C71D5E}">
  <ds:schemaRefs>
    <ds:schemaRef ds:uri="http://schemas.openxmlformats.org/officeDocument/2006/bibliography"/>
  </ds:schemaRefs>
</ds:datastoreItem>
</file>

<file path=docMetadata/LabelInfo.xml><?xml version="1.0" encoding="utf-8"?>
<clbl:labelList xmlns:clbl="http://schemas.microsoft.com/office/2020/mipLabelMetadata">
  <clbl:label id="{c33c9f88-1eb7-4099-9700-16013fd9e8aa}" enabled="0" method="" siteId="{c33c9f88-1eb7-4099-9700-16013fd9e8aa}"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17</Pages>
  <Words>3295</Words>
  <Characters>18783</Characters>
  <Application>Microsoft Office Word</Application>
  <DocSecurity>0</DocSecurity>
  <Lines>156</Lines>
  <Paragraphs>44</Paragraphs>
  <ScaleCrop>false</ScaleCrop>
  <Company/>
  <LinksUpToDate>false</LinksUpToDate>
  <CharactersWithSpaces>22034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Sheng-Wei Yang</dc:creator>
  <cp:keywords/>
  <dc:description/>
  <cp:lastModifiedBy>Sheng-Wei Yang</cp:lastModifiedBy>
  <cp:revision>2</cp:revision>
  <dcterms:created xsi:type="dcterms:W3CDTF">2024-05-10T09:28:00Z</dcterms:created>
  <dcterms:modified xsi:type="dcterms:W3CDTF">2024-05-10T09:28:00Z</dcterms:modified>
</cp:coreProperties>
</file>